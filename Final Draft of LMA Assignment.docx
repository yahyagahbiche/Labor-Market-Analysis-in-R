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D87A9" w14:textId="55A6DDEE" w:rsidR="00165570" w:rsidRPr="000D529F" w:rsidRDefault="000D529F" w:rsidP="008A62FD">
      <w:pPr>
        <w:spacing w:beforeLines="80" w:before="192" w:afterLines="80" w:after="192"/>
        <w:ind w:left="720" w:hanging="360"/>
        <w:jc w:val="center"/>
        <w:rPr>
          <w:rFonts w:ascii="Times New Roman" w:hAnsi="Times New Roman" w:cs="Times New Roman"/>
          <w:b/>
          <w:szCs w:val="24"/>
        </w:rPr>
      </w:pPr>
      <w:r w:rsidRPr="000D529F">
        <w:rPr>
          <w:rFonts w:ascii="Times New Roman" w:hAnsi="Times New Roman" w:cs="Times New Roman"/>
          <w:b/>
          <w:bCs/>
          <w:szCs w:val="24"/>
        </w:rPr>
        <w:t>Labor Market Analysis</w:t>
      </w:r>
    </w:p>
    <w:p w14:paraId="22523734" w14:textId="7ABA73CD" w:rsidR="00B836E4" w:rsidRPr="009F566A" w:rsidRDefault="00B836E4" w:rsidP="008A62FD">
      <w:pPr>
        <w:spacing w:beforeLines="80" w:before="192" w:afterLines="80" w:after="192"/>
        <w:jc w:val="both"/>
        <w:rPr>
          <w:rFonts w:ascii="Times New Roman" w:hAnsi="Times New Roman" w:cs="Times New Roman"/>
          <w:b/>
          <w:u w:val="single"/>
        </w:rPr>
      </w:pPr>
      <w:r w:rsidRPr="009F566A">
        <w:rPr>
          <w:rFonts w:ascii="Times New Roman" w:hAnsi="Times New Roman" w:cs="Times New Roman"/>
          <w:b/>
          <w:u w:val="single"/>
        </w:rPr>
        <w:t>Introduction</w:t>
      </w:r>
    </w:p>
    <w:p w14:paraId="209B61C8" w14:textId="38FB6D27" w:rsidR="3D9CEA7C" w:rsidRDefault="3F8719DA" w:rsidP="008A62FD">
      <w:pPr>
        <w:spacing w:beforeLines="80" w:before="192" w:afterLines="80" w:after="192"/>
        <w:ind w:firstLine="720"/>
        <w:jc w:val="both"/>
        <w:rPr>
          <w:rFonts w:ascii="Times New Roman" w:eastAsia="Times New Roman" w:hAnsi="Times New Roman" w:cs="Times New Roman"/>
        </w:rPr>
      </w:pPr>
      <w:r w:rsidRPr="3F8719DA">
        <w:rPr>
          <w:rFonts w:ascii="Times New Roman" w:eastAsia="Times New Roman" w:hAnsi="Times New Roman" w:cs="Times New Roman"/>
        </w:rPr>
        <w:t xml:space="preserve">Education. It’s a common theory for people to believe that the higher the education an individual attains the higher the </w:t>
      </w:r>
      <w:r w:rsidR="1871F781" w:rsidRPr="1871F781">
        <w:rPr>
          <w:rFonts w:ascii="Times New Roman" w:eastAsia="Times New Roman" w:hAnsi="Times New Roman" w:cs="Times New Roman"/>
        </w:rPr>
        <w:t>earnings</w:t>
      </w:r>
      <w:r w:rsidRPr="3F8719DA">
        <w:rPr>
          <w:rFonts w:ascii="Times New Roman" w:eastAsia="Times New Roman" w:hAnsi="Times New Roman" w:cs="Times New Roman"/>
        </w:rPr>
        <w:t xml:space="preserve"> that </w:t>
      </w:r>
      <w:r w:rsidR="1871F781" w:rsidRPr="1871F781">
        <w:rPr>
          <w:rFonts w:ascii="Times New Roman" w:eastAsia="Times New Roman" w:hAnsi="Times New Roman" w:cs="Times New Roman"/>
        </w:rPr>
        <w:t>individual</w:t>
      </w:r>
      <w:r w:rsidRPr="3F8719DA">
        <w:rPr>
          <w:rFonts w:ascii="Times New Roman" w:eastAsia="Times New Roman" w:hAnsi="Times New Roman" w:cs="Times New Roman"/>
        </w:rPr>
        <w:t xml:space="preserve"> will earn. Is that a fact? Common knowledge amongst individuals is that education is important because it provides the basic information for individuals to provide improvement of innovation, as well as the ability for others to gain the knowledge to utilize innovation. Education allows the mind to develop further and help individuals to support the economy. Part of supporting the economy is protecting and securing exchanges with the new innovational advancement of financial technology. With even more benefits of education beyond those, education is seen as beyond important for society to function efficiently. However, does the change of earnings, increase the same or greater than the previous level of education’s change of earnings. From this information</w:t>
      </w:r>
      <w:r w:rsidR="0054628E">
        <w:rPr>
          <w:rFonts w:ascii="Times New Roman" w:eastAsia="Times New Roman" w:hAnsi="Times New Roman" w:cs="Times New Roman"/>
        </w:rPr>
        <w:t>,</w:t>
      </w:r>
      <w:r w:rsidRPr="3F8719DA">
        <w:rPr>
          <w:rFonts w:ascii="Times New Roman" w:eastAsia="Times New Roman" w:hAnsi="Times New Roman" w:cs="Times New Roman"/>
        </w:rPr>
        <w:t xml:space="preserve"> we can analyze whether gaining </w:t>
      </w:r>
      <w:r w:rsidR="00386B47">
        <w:rPr>
          <w:rFonts w:ascii="Times New Roman" w:eastAsia="Times New Roman" w:hAnsi="Times New Roman" w:cs="Times New Roman"/>
        </w:rPr>
        <w:t>higher</w:t>
      </w:r>
      <w:r w:rsidRPr="3F8719DA">
        <w:rPr>
          <w:rFonts w:ascii="Times New Roman" w:eastAsia="Times New Roman" w:hAnsi="Times New Roman" w:cs="Times New Roman"/>
        </w:rPr>
        <w:t xml:space="preserve"> education does lead to better earnings</w:t>
      </w:r>
      <w:r w:rsidR="00A072C1">
        <w:rPr>
          <w:rFonts w:ascii="Times New Roman" w:eastAsia="Times New Roman" w:hAnsi="Times New Roman" w:cs="Times New Roman"/>
        </w:rPr>
        <w:t>.</w:t>
      </w:r>
      <w:r w:rsidRPr="3F8719DA">
        <w:rPr>
          <w:rFonts w:ascii="Times New Roman" w:eastAsia="Times New Roman" w:hAnsi="Times New Roman" w:cs="Times New Roman"/>
        </w:rPr>
        <w:t xml:space="preserve"> </w:t>
      </w:r>
      <w:r w:rsidR="007E385B">
        <w:rPr>
          <w:rFonts w:ascii="Times New Roman" w:eastAsia="Times New Roman" w:hAnsi="Times New Roman" w:cs="Times New Roman"/>
        </w:rPr>
        <w:t>Or,</w:t>
      </w:r>
      <w:r w:rsidRPr="3F8719DA">
        <w:rPr>
          <w:rFonts w:ascii="Times New Roman" w:eastAsia="Times New Roman" w:hAnsi="Times New Roman" w:cs="Times New Roman"/>
        </w:rPr>
        <w:t xml:space="preserve"> if there is a situation where attaining just your bachelor’s degree would have been more bang for your buck so to say, a higher increase in earnings compared to the amount of education that was taken.</w:t>
      </w:r>
    </w:p>
    <w:p w14:paraId="606BCB77" w14:textId="6301BEBE" w:rsidR="3D9CEA7C" w:rsidRDefault="5CB15DDE" w:rsidP="008A62FD">
      <w:pPr>
        <w:spacing w:beforeLines="80" w:before="192" w:afterLines="80" w:after="192"/>
        <w:ind w:firstLine="720"/>
        <w:jc w:val="both"/>
        <w:rPr>
          <w:rFonts w:ascii="Times New Roman" w:eastAsia="Times New Roman" w:hAnsi="Times New Roman" w:cs="Times New Roman"/>
        </w:rPr>
      </w:pPr>
      <w:r w:rsidRPr="5CB15DDE">
        <w:rPr>
          <w:rFonts w:ascii="Times New Roman" w:eastAsia="Times New Roman" w:hAnsi="Times New Roman" w:cs="Times New Roman"/>
        </w:rPr>
        <w:t>One important factor that has become very prevalent in society in recent decades is gender equality. If both a male and a female have the same education and age and potential to give in a job, are they going to be attaining the same earnings. If they were to both attain the same earnings that would be known as gender equality. Gender equality is a key to societal development, taking in account which countries have issues with gender equality and which do not and how their economies are developing and flourishing. With gender equality upheld, equal rights for everyone are upheld and protected. However, does the educational level that two opposite genders attain have the same earnings difference percentage as other types of educational levels? Would attaining a master’s degree mean a smaller difference percentage between genders compared to the difference percentage between two individuals of opposite sex attaining nothing higher than a high school degree. From this information, we can analyze whether society has a bias amongst gender, and how much of a bias they have per education level. Although this bias is perceived as morally unethical by society, is it present in society at that time the census was taken.</w:t>
      </w:r>
    </w:p>
    <w:p w14:paraId="0AFAE573" w14:textId="0BD22E54" w:rsidR="1521C663" w:rsidRPr="00F8362E" w:rsidRDefault="5CB15DDE" w:rsidP="008A62FD">
      <w:pPr>
        <w:spacing w:beforeLines="80" w:before="192" w:afterLines="80" w:after="192"/>
        <w:ind w:firstLine="720"/>
        <w:jc w:val="both"/>
        <w:rPr>
          <w:rFonts w:ascii="Times New Roman" w:eastAsia="Times New Roman" w:hAnsi="Times New Roman" w:cs="Times New Roman"/>
        </w:rPr>
      </w:pPr>
      <w:r w:rsidRPr="5CB15DDE">
        <w:rPr>
          <w:rFonts w:ascii="Times New Roman" w:eastAsia="Times New Roman" w:hAnsi="Times New Roman" w:cs="Times New Roman"/>
        </w:rPr>
        <w:t>To explore these two subjects, we will be gathering data and information relating to two research questions that we will focus on</w:t>
      </w:r>
      <w:r w:rsidRPr="007E385B">
        <w:rPr>
          <w:rFonts w:ascii="Times New Roman" w:eastAsia="Times New Roman" w:hAnsi="Times New Roman" w:cs="Times New Roman"/>
        </w:rPr>
        <w:t xml:space="preserve">.  In the state of Florida, </w:t>
      </w:r>
      <w:r w:rsidR="00D13BBA" w:rsidRPr="007E385B">
        <w:rPr>
          <w:rFonts w:ascii="Times New Roman" w:eastAsia="Times New Roman" w:hAnsi="Times New Roman" w:cs="Times New Roman"/>
        </w:rPr>
        <w:t xml:space="preserve">what is </w:t>
      </w:r>
      <w:r w:rsidRPr="007E385B">
        <w:rPr>
          <w:rFonts w:ascii="Times New Roman" w:eastAsia="Times New Roman" w:hAnsi="Times New Roman" w:cs="Times New Roman"/>
        </w:rPr>
        <w:t xml:space="preserve">the </w:t>
      </w:r>
      <w:r w:rsidR="00D13BBA" w:rsidRPr="007E385B">
        <w:rPr>
          <w:rFonts w:ascii="Times New Roman" w:eastAsia="Times New Roman" w:hAnsi="Times New Roman" w:cs="Times New Roman"/>
        </w:rPr>
        <w:t>overall</w:t>
      </w:r>
      <w:r w:rsidRPr="007E385B">
        <w:rPr>
          <w:rFonts w:ascii="Times New Roman" w:eastAsia="Times New Roman" w:hAnsi="Times New Roman" w:cs="Times New Roman"/>
        </w:rPr>
        <w:t xml:space="preserve"> gender</w:t>
      </w:r>
      <w:r w:rsidR="00D13BBA" w:rsidRPr="007E385B">
        <w:rPr>
          <w:rFonts w:ascii="Times New Roman" w:eastAsia="Times New Roman" w:hAnsi="Times New Roman" w:cs="Times New Roman"/>
        </w:rPr>
        <w:t xml:space="preserve"> earnings</w:t>
      </w:r>
      <w:r w:rsidR="00A437BD" w:rsidRPr="007E385B">
        <w:rPr>
          <w:rFonts w:ascii="Times New Roman" w:eastAsia="Times New Roman" w:hAnsi="Times New Roman" w:cs="Times New Roman"/>
        </w:rPr>
        <w:t xml:space="preserve"> gap? And how does it vary by educational attainment?</w:t>
      </w:r>
      <w:r w:rsidRPr="5CB15DDE">
        <w:rPr>
          <w:rFonts w:ascii="Times New Roman" w:eastAsia="Times New Roman" w:hAnsi="Times New Roman" w:cs="Times New Roman"/>
        </w:rPr>
        <w:t xml:space="preserve"> We will approach these questions by gathering data from a census in Florida, cleaning the data, and using criteria, that is mentioned later in the paper, to develop an econometric model and estimated method section. If the earnings of individuals show a positive correlation to educational attainment that would indicate that more educational attainment leads to higher earnings. If the earning of individuals categorized by gender reveals a discrepancy between them that would indicate one of the genders is consistently attaining a higher </w:t>
      </w:r>
      <w:r w:rsidR="1871F781" w:rsidRPr="1871F781">
        <w:rPr>
          <w:rFonts w:ascii="Times New Roman" w:eastAsia="Times New Roman" w:hAnsi="Times New Roman" w:cs="Times New Roman"/>
        </w:rPr>
        <w:t>earning</w:t>
      </w:r>
      <w:r w:rsidRPr="5CB15DDE">
        <w:rPr>
          <w:rFonts w:ascii="Times New Roman" w:eastAsia="Times New Roman" w:hAnsi="Times New Roman" w:cs="Times New Roman"/>
        </w:rPr>
        <w:t xml:space="preserve"> than the other. Also separating by the educational factors as well, for a more in-depth analysis of the relationship between gender and educational attainment and earnings.</w:t>
      </w:r>
      <w:r w:rsidR="3844B3D9" w:rsidRPr="3844B3D9">
        <w:rPr>
          <w:rFonts w:ascii="Times New Roman" w:eastAsia="Times New Roman" w:hAnsi="Times New Roman" w:cs="Times New Roman"/>
        </w:rPr>
        <w:t xml:space="preserve"> This will lead to the analysis of earnings </w:t>
      </w:r>
      <w:r w:rsidR="6A943D53" w:rsidRPr="6A943D53">
        <w:rPr>
          <w:rFonts w:ascii="Times New Roman" w:eastAsia="Times New Roman" w:hAnsi="Times New Roman" w:cs="Times New Roman"/>
        </w:rPr>
        <w:t xml:space="preserve">and educational attainment positively correlating and </w:t>
      </w:r>
      <w:r w:rsidR="794BDC34" w:rsidRPr="794BDC34">
        <w:rPr>
          <w:rFonts w:ascii="Times New Roman" w:eastAsia="Times New Roman" w:hAnsi="Times New Roman" w:cs="Times New Roman"/>
        </w:rPr>
        <w:t>a premium for males with the same education level as females.</w:t>
      </w:r>
    </w:p>
    <w:p w14:paraId="3291E07B" w14:textId="52758EC6" w:rsidR="009F354C" w:rsidRPr="00E60A09" w:rsidRDefault="1521C663" w:rsidP="008A62FD">
      <w:pPr>
        <w:pStyle w:val="NormalWeb"/>
        <w:spacing w:beforeLines="80" w:before="192" w:beforeAutospacing="0" w:afterLines="80" w:after="192" w:afterAutospacing="0"/>
        <w:jc w:val="both"/>
        <w:rPr>
          <w:b/>
          <w:u w:val="single"/>
        </w:rPr>
      </w:pPr>
      <w:r w:rsidRPr="009F566A">
        <w:rPr>
          <w:b/>
          <w:bCs/>
          <w:u w:val="single"/>
        </w:rPr>
        <w:lastRenderedPageBreak/>
        <w:t>E</w:t>
      </w:r>
      <w:r w:rsidR="002636BC">
        <w:rPr>
          <w:b/>
          <w:bCs/>
          <w:u w:val="single"/>
        </w:rPr>
        <w:t>conometric Model</w:t>
      </w:r>
      <w:r w:rsidR="002636BC" w:rsidRPr="009F566A">
        <w:rPr>
          <w:b/>
          <w:u w:val="single"/>
        </w:rPr>
        <w:t xml:space="preserve"> </w:t>
      </w:r>
      <w:r w:rsidR="003C1C3C" w:rsidRPr="009F566A">
        <w:rPr>
          <w:b/>
          <w:u w:val="single"/>
        </w:rPr>
        <w:t>and Estimation Method</w:t>
      </w:r>
    </w:p>
    <w:p w14:paraId="0224C885" w14:textId="3CD00175" w:rsidR="00EE0DDB" w:rsidRDefault="009F354C" w:rsidP="008A62FD">
      <w:pPr>
        <w:pStyle w:val="NormalWeb"/>
        <w:spacing w:beforeLines="80" w:before="192" w:beforeAutospacing="0" w:afterLines="80" w:after="192" w:afterAutospacing="0"/>
        <w:ind w:firstLine="720"/>
        <w:jc w:val="both"/>
        <w:rPr>
          <w:b/>
          <w:bCs/>
        </w:rPr>
      </w:pPr>
      <w:r>
        <w:t xml:space="preserve">For our </w:t>
      </w:r>
      <w:r w:rsidR="00D729B5">
        <w:t>model, we</w:t>
      </w:r>
      <w:r w:rsidR="00187295">
        <w:t xml:space="preserve"> will be using the</w:t>
      </w:r>
      <w:r w:rsidR="007A05A1">
        <w:t xml:space="preserve"> ordinary least squares method (OLS) to </w:t>
      </w:r>
      <w:r w:rsidR="007A05A1" w:rsidRPr="007A05A1">
        <w:t xml:space="preserve">estimate the </w:t>
      </w:r>
      <w:r w:rsidR="000A005A">
        <w:t xml:space="preserve">unknown </w:t>
      </w:r>
      <w:r w:rsidR="007A05A1" w:rsidRPr="007A05A1">
        <w:t xml:space="preserve">parameter </w:t>
      </w:r>
      <w:r w:rsidR="000A005A">
        <w:t xml:space="preserve">in our equation for both </w:t>
      </w:r>
      <w:r w:rsidR="00176124">
        <w:t>male</w:t>
      </w:r>
      <w:r w:rsidR="000A005A">
        <w:t xml:space="preserve"> and </w:t>
      </w:r>
      <w:r w:rsidR="00176124">
        <w:t>female</w:t>
      </w:r>
      <w:r w:rsidR="000A005A">
        <w:t xml:space="preserve"> to</w:t>
      </w:r>
      <w:r w:rsidR="000760E5">
        <w:t xml:space="preserve"> </w:t>
      </w:r>
      <w:r w:rsidR="00E20356">
        <w:t xml:space="preserve">best estimate the </w:t>
      </w:r>
      <w:r w:rsidR="00EF11A2" w:rsidRPr="00EF11A2">
        <w:t>difference between observed values and predicted values</w:t>
      </w:r>
      <w:r w:rsidR="00EF11A2">
        <w:t>.</w:t>
      </w:r>
      <w:r w:rsidR="00E75387" w:rsidRPr="00E75387">
        <w:t xml:space="preserve"> The Gauss-Markov theorem shows that, if </w:t>
      </w:r>
      <w:r w:rsidR="001B4AC8">
        <w:t>our</w:t>
      </w:r>
      <w:r w:rsidR="00E75387" w:rsidRPr="00E75387">
        <w:t xml:space="preserve"> data fulfill certain requirements, OLS is the best linear unbiased estimator available</w:t>
      </w:r>
      <w:r w:rsidR="00E75387">
        <w:t>.</w:t>
      </w:r>
      <w:r w:rsidR="00A62EFC">
        <w:t xml:space="preserve"> </w:t>
      </w:r>
      <w:r w:rsidR="00187295">
        <w:t xml:space="preserve">By using OLS and satisfying the necessary assumptions, we will be able to </w:t>
      </w:r>
      <w:r w:rsidR="00187295">
        <w:rPr>
          <w:highlight w:val="white"/>
        </w:rPr>
        <w:t xml:space="preserve">minimize the sum of squared residuals from the data. The model will then </w:t>
      </w:r>
      <w:r w:rsidR="00187295">
        <w:t>allow us to examine the strength of the relationship between our dependent variable (</w:t>
      </w:r>
      <w:r w:rsidR="00981EC0">
        <w:t xml:space="preserve">annual </w:t>
      </w:r>
      <w:r w:rsidR="00187295">
        <w:t>earnings)</w:t>
      </w:r>
      <w:r w:rsidR="00981EC0">
        <w:t xml:space="preserve"> and our independent variables (gender, race/ethnicity, educational attainment)</w:t>
      </w:r>
      <w:r w:rsidR="00187295">
        <w:t xml:space="preserve">. </w:t>
      </w:r>
    </w:p>
    <w:p w14:paraId="1F8F1A1A" w14:textId="77A008ED" w:rsidR="00856253" w:rsidRPr="00E60A09" w:rsidRDefault="00666A7D" w:rsidP="008A62FD">
      <w:pPr>
        <w:pStyle w:val="NormalWeb"/>
        <w:spacing w:beforeLines="80" w:before="192" w:beforeAutospacing="0" w:afterLines="80" w:after="192" w:afterAutospacing="0"/>
        <w:ind w:firstLine="720"/>
        <w:jc w:val="both"/>
      </w:pPr>
      <w:r>
        <w:t xml:space="preserve">To test the relationship between </w:t>
      </w:r>
      <w:r w:rsidR="00176124">
        <w:t>male</w:t>
      </w:r>
      <w:r w:rsidR="00340C1B">
        <w:t xml:space="preserve"> an</w:t>
      </w:r>
      <w:r w:rsidR="00FC2B88">
        <w:t xml:space="preserve">d </w:t>
      </w:r>
      <w:r w:rsidR="00176124">
        <w:t>female’s</w:t>
      </w:r>
      <w:r w:rsidR="00FC2B88">
        <w:t xml:space="preserve"> annual earning in relation to their </w:t>
      </w:r>
      <w:r w:rsidR="007824E0">
        <w:t xml:space="preserve">level </w:t>
      </w:r>
      <w:r w:rsidR="009B217D">
        <w:t xml:space="preserve">of </w:t>
      </w:r>
      <w:r w:rsidR="00FC2B88">
        <w:t xml:space="preserve">educational attainment, we </w:t>
      </w:r>
      <w:r w:rsidR="00B84A8D">
        <w:t xml:space="preserve">added an </w:t>
      </w:r>
      <w:r w:rsidR="005F71CB">
        <w:t>interaction</w:t>
      </w:r>
      <w:r w:rsidR="00B84A8D">
        <w:t xml:space="preserve"> term to the model</w:t>
      </w:r>
      <w:r w:rsidR="005F71CB">
        <w:t>.</w:t>
      </w:r>
      <w:r w:rsidR="0024057E">
        <w:t xml:space="preserve"> </w:t>
      </w:r>
      <w:r w:rsidR="00E60A09">
        <w:t xml:space="preserve">Interaction terms allow the partial effect of an explanatory variable to depend on the level of another variable. </w:t>
      </w:r>
      <w:r w:rsidR="00F95983">
        <w:t>Through t</w:t>
      </w:r>
      <w:r w:rsidR="00D44721">
        <w:t>he</w:t>
      </w:r>
      <w:r w:rsidR="00D602E8">
        <w:t xml:space="preserve"> model</w:t>
      </w:r>
      <w:r w:rsidR="00F95983">
        <w:t xml:space="preserve">, we </w:t>
      </w:r>
      <w:r w:rsidR="00AD401C">
        <w:t>are given the</w:t>
      </w:r>
      <w:r w:rsidR="008D6589">
        <w:t xml:space="preserve"> coefficient</w:t>
      </w:r>
      <w:r w:rsidR="00D26D98">
        <w:t xml:space="preserve"> of the interaction terms</w:t>
      </w:r>
      <w:r w:rsidR="00AA7048">
        <w:t>.</w:t>
      </w:r>
      <w:r w:rsidR="005373C5">
        <w:t xml:space="preserve"> </w:t>
      </w:r>
      <w:r w:rsidR="00AA7048">
        <w:t>This</w:t>
      </w:r>
      <w:r w:rsidR="00906E52">
        <w:t xml:space="preserve"> allow us to observe the effect of changes </w:t>
      </w:r>
      <w:r w:rsidR="00AA7048">
        <w:t>in</w:t>
      </w:r>
      <w:r w:rsidR="00906E52">
        <w:t xml:space="preserve"> male and female’s annual earnin</w:t>
      </w:r>
      <w:r w:rsidR="00AA7048">
        <w:t>g in relation to</w:t>
      </w:r>
      <w:r w:rsidR="00FA67B1">
        <w:t xml:space="preserve"> their education attainment level.</w:t>
      </w:r>
    </w:p>
    <w:p w14:paraId="6226A8CC" w14:textId="29E5FE3B" w:rsidR="00411DA3" w:rsidRDefault="00386108" w:rsidP="008A62FD">
      <w:pPr>
        <w:pStyle w:val="NormalWeb"/>
        <w:spacing w:beforeLines="80" w:before="192" w:beforeAutospacing="0" w:afterLines="80" w:after="192" w:afterAutospacing="0"/>
        <w:ind w:firstLine="720"/>
        <w:jc w:val="both"/>
      </w:pPr>
      <w:r>
        <w:t>T</w:t>
      </w:r>
      <w:r w:rsidR="00411DA3">
        <w:t>o examine whether earnings vary by educational attainment and the premium for higher education vary by gender, we develop and estimate a log-level model which gave us the natural logarithm of annual earnings as our dependent variable. We will be using the log-level model to adjust the skewness in earnings distribution. Since we will be looking at earning distribution with percentage as the measurement, the log-level model will give us a more meaningful and reasonable interpretation since it is more appropriate to use as a measurement of percentage changes in the dependent variable given a change in 1 unit in the independent variable.</w:t>
      </w:r>
    </w:p>
    <w:p w14:paraId="2037B121" w14:textId="29E5FE3B" w:rsidR="00856253" w:rsidRPr="00386108" w:rsidRDefault="00856253" w:rsidP="008A62FD">
      <w:pPr>
        <w:pStyle w:val="NormalWeb"/>
        <w:spacing w:beforeLines="80" w:before="192" w:beforeAutospacing="0" w:afterLines="80" w:after="192" w:afterAutospacing="0"/>
        <w:ind w:firstLine="720"/>
        <w:jc w:val="both"/>
        <w:rPr>
          <w:b/>
        </w:rPr>
      </w:pPr>
      <w:r>
        <w:t xml:space="preserve">To </w:t>
      </w:r>
      <w:r w:rsidRPr="00A71C4F">
        <w:t>assure</w:t>
      </w:r>
      <w:r>
        <w:t xml:space="preserve"> that our model does not violate the assumption of homoskedasticity, because when homoskedasticity, which is one of the assumptions for OLS estimator, is violated, </w:t>
      </w:r>
      <w:r w:rsidRPr="00A71C4F">
        <w:t>the OLS estimators may no longer be</w:t>
      </w:r>
      <w:r>
        <w:t xml:space="preserve"> </w:t>
      </w:r>
      <w:r w:rsidRPr="00A71C4F">
        <w:t>best linear unbiased estimators</w:t>
      </w:r>
      <w:r>
        <w:t>; hence, we would not be able to use regression analysis. Therefore, by running Breusch-Pagan-Godfrey Test or BPG Test, it helps us to test for heteroskedasticity of errors in regression, which is the violation of the assumption of homoskedasticity.</w:t>
      </w:r>
    </w:p>
    <w:p w14:paraId="23650758" w14:textId="3F7843F0" w:rsidR="00F774C4" w:rsidRDefault="1521C663" w:rsidP="008A62FD">
      <w:pPr>
        <w:pStyle w:val="NormalWeb"/>
        <w:spacing w:beforeLines="80" w:before="192" w:beforeAutospacing="0" w:afterLines="80" w:after="192" w:afterAutospacing="0"/>
        <w:ind w:firstLine="720"/>
        <w:jc w:val="both"/>
      </w:pPr>
      <w:r>
        <w:t xml:space="preserve">We used one measure of human capital, </w:t>
      </w:r>
      <w:r w:rsidR="002528E3">
        <w:t xml:space="preserve">which is </w:t>
      </w:r>
      <w:r w:rsidR="00F03A35">
        <w:t xml:space="preserve">the level of </w:t>
      </w:r>
      <w:r>
        <w:t xml:space="preserve">educational attainment. </w:t>
      </w:r>
      <w:r w:rsidR="00DA7DFE">
        <w:t>T</w:t>
      </w:r>
      <w:r w:rsidR="00F03A35">
        <w:t>o be more specific</w:t>
      </w:r>
      <w:r>
        <w:t xml:space="preserve">, our models distinguish among nine levels of educational attainment: </w:t>
      </w:r>
      <w:r w:rsidR="00935B5F">
        <w:t xml:space="preserve">HS represents individuals who have attained a high school degree, GED represents individuals who have attained an equivalent to a high school degree, SOME college represents individuals who have earned less than a year of college credit, ONE or more years of college credit represents individuals who have earned over a year of college credit, AA represents individuals who have attained their associates degree, BA represents individuals who have attained their bachelor’s degree, MS represents individuals who have attained their master’s degree, Pro beyond BA represents individuals who have attained professional experience after attaining a bachelor’s degree, PhD represents individuals who have attained their PhD. The models are provided below in the results. </w:t>
      </w:r>
      <w:r w:rsidR="00F16AFE" w:rsidRPr="00F16AFE">
        <w:t xml:space="preserve">It </w:t>
      </w:r>
      <w:r w:rsidR="00935B5F">
        <w:t>is highly significant</w:t>
      </w:r>
      <w:r w:rsidR="00F16AFE" w:rsidRPr="00F16AFE">
        <w:t xml:space="preserve"> to include </w:t>
      </w:r>
      <w:r w:rsidR="00935B5F">
        <w:t>this</w:t>
      </w:r>
      <w:r w:rsidR="00F33750">
        <w:t xml:space="preserve"> variable</w:t>
      </w:r>
      <w:r w:rsidR="00F16AFE" w:rsidRPr="00F16AFE">
        <w:t xml:space="preserve"> in our model to </w:t>
      </w:r>
      <w:r w:rsidR="00F33750">
        <w:t xml:space="preserve">help </w:t>
      </w:r>
      <w:r w:rsidR="00F16AFE" w:rsidRPr="00F16AFE">
        <w:t xml:space="preserve">determine if and to what extent </w:t>
      </w:r>
      <w:r w:rsidR="00F16AFE">
        <w:t>educational attainment</w:t>
      </w:r>
      <w:r w:rsidR="00F16AFE" w:rsidRPr="00F16AFE">
        <w:t xml:space="preserve"> was a premium for annual earnings</w:t>
      </w:r>
      <w:r w:rsidR="00F16AFE">
        <w:t>.</w:t>
      </w:r>
      <w:r w:rsidR="009A284E">
        <w:t xml:space="preserve"> </w:t>
      </w:r>
      <w:r w:rsidR="00C901C7" w:rsidRPr="00C901C7">
        <w:t xml:space="preserve">The results will allow us to see on average how certain educational attainments levels affect earnings. </w:t>
      </w:r>
      <w:r w:rsidR="00C901C7" w:rsidRPr="00255619">
        <w:t xml:space="preserve">Additionally, given evidence of difference between educational </w:t>
      </w:r>
      <w:r w:rsidR="007748C4" w:rsidRPr="00255619">
        <w:t>attainment and annual</w:t>
      </w:r>
      <w:r w:rsidR="00C901C7" w:rsidRPr="00255619">
        <w:t xml:space="preserve"> earnings based on employment </w:t>
      </w:r>
      <w:r w:rsidR="00C901C7" w:rsidRPr="00255619">
        <w:lastRenderedPageBreak/>
        <w:t>levels, our models include civilians who are employed at work</w:t>
      </w:r>
      <w:r w:rsidR="009C0E0D" w:rsidRPr="00255619">
        <w:t>.</w:t>
      </w:r>
      <w:r w:rsidR="00C901C7" w:rsidRPr="00C901C7">
        <w:t xml:space="preserve"> </w:t>
      </w:r>
      <w:r w:rsidR="00886661">
        <w:t>Additionally, researches</w:t>
      </w:r>
      <w:r w:rsidR="00926BC5">
        <w:t xml:space="preserve"> show that marital status influences earnings, so </w:t>
      </w:r>
      <w:r w:rsidR="00E04C7D">
        <w:t>our model controls</w:t>
      </w:r>
      <w:r w:rsidR="00767571">
        <w:t xml:space="preserve"> for</w:t>
      </w:r>
      <w:r w:rsidR="00926BC5">
        <w:t xml:space="preserve"> marital status to capture that relationship to </w:t>
      </w:r>
      <w:r w:rsidR="00767571">
        <w:t>better</w:t>
      </w:r>
      <w:r w:rsidR="00926BC5">
        <w:t xml:space="preserve"> estimate the premiums on other variables. We also separate our model into subsamples by race/ethnicity. </w:t>
      </w:r>
      <w:r w:rsidR="00AA1758">
        <w:t>Similarly,</w:t>
      </w:r>
      <w:r w:rsidR="00F774C4">
        <w:t xml:space="preserve"> to marital status, </w:t>
      </w:r>
      <w:r w:rsidR="00AA1758" w:rsidRPr="009A284E">
        <w:t>race</w:t>
      </w:r>
      <w:r w:rsidR="00AA1758">
        <w:t>/</w:t>
      </w:r>
      <w:r w:rsidR="00AA1758" w:rsidRPr="009A284E">
        <w:t>ethnicity influence the outcome of the labor market</w:t>
      </w:r>
      <w:r w:rsidR="00AA1758">
        <w:t>, therefore</w:t>
      </w:r>
      <w:r w:rsidR="00392F37">
        <w:t>,</w:t>
      </w:r>
      <w:r w:rsidR="00AA1758">
        <w:t xml:space="preserve"> our model also controls for race/</w:t>
      </w:r>
      <w:r w:rsidR="00DF4769">
        <w:t xml:space="preserve">ethnicity to </w:t>
      </w:r>
      <w:r w:rsidR="00BA2BC6">
        <w:t>better estimate the premiums on other variables.</w:t>
      </w:r>
    </w:p>
    <w:p w14:paraId="25AD85BD" w14:textId="5DF96812" w:rsidR="009E16B0" w:rsidRPr="009F566A" w:rsidRDefault="00B836E4" w:rsidP="008A62FD">
      <w:pPr>
        <w:spacing w:beforeLines="80" w:before="192" w:afterLines="80" w:after="192"/>
        <w:jc w:val="both"/>
        <w:rPr>
          <w:rFonts w:ascii="Times New Roman" w:hAnsi="Times New Roman" w:cs="Times New Roman"/>
          <w:b/>
          <w:u w:val="single"/>
        </w:rPr>
      </w:pPr>
      <w:r w:rsidRPr="009F566A">
        <w:rPr>
          <w:rFonts w:ascii="Times New Roman" w:hAnsi="Times New Roman" w:cs="Times New Roman"/>
          <w:b/>
          <w:u w:val="single"/>
        </w:rPr>
        <w:t>Dat</w:t>
      </w:r>
      <w:r w:rsidR="009E16B0" w:rsidRPr="009F566A">
        <w:rPr>
          <w:rFonts w:ascii="Times New Roman" w:hAnsi="Times New Roman" w:cs="Times New Roman"/>
          <w:b/>
          <w:u w:val="single"/>
        </w:rPr>
        <w:t>a</w:t>
      </w:r>
    </w:p>
    <w:p w14:paraId="41B1A362" w14:textId="29DD2EC3" w:rsidR="00A612A1" w:rsidRDefault="5CB15DDE" w:rsidP="008A62FD">
      <w:pPr>
        <w:spacing w:beforeLines="80" w:before="192" w:afterLines="80" w:after="192"/>
        <w:ind w:firstLine="720"/>
        <w:jc w:val="both"/>
        <w:rPr>
          <w:rFonts w:ascii="Times New Roman" w:hAnsi="Times New Roman" w:cs="Times New Roman"/>
        </w:rPr>
      </w:pPr>
      <w:r w:rsidRPr="5CB15DDE">
        <w:rPr>
          <w:rFonts w:ascii="Times New Roman" w:hAnsi="Times New Roman" w:cs="Times New Roman"/>
        </w:rPr>
        <w:t xml:space="preserve">The data </w:t>
      </w:r>
      <w:r w:rsidR="2F68EA3B" w:rsidRPr="2F68EA3B">
        <w:rPr>
          <w:rFonts w:ascii="Times New Roman" w:hAnsi="Times New Roman" w:cs="Times New Roman"/>
        </w:rPr>
        <w:t>comes</w:t>
      </w:r>
      <w:r w:rsidRPr="5CB15DDE">
        <w:rPr>
          <w:rFonts w:ascii="Times New Roman" w:hAnsi="Times New Roman" w:cs="Times New Roman"/>
        </w:rPr>
        <w:t xml:space="preserve"> from the 2017 Census Bureau, from a survey conducted by the American Community Survey (ACS) and include most population and housing characteristics. </w:t>
      </w:r>
      <w:r w:rsidR="003D7B17">
        <w:rPr>
          <w:rFonts w:ascii="Times New Roman" w:hAnsi="Times New Roman" w:cs="Times New Roman"/>
        </w:rPr>
        <w:t>Our analysis relies on data collect</w:t>
      </w:r>
      <w:r w:rsidR="001B10C8">
        <w:rPr>
          <w:rFonts w:ascii="Times New Roman" w:hAnsi="Times New Roman" w:cs="Times New Roman"/>
        </w:rPr>
        <w:t>ed</w:t>
      </w:r>
      <w:r w:rsidR="003D7B17">
        <w:rPr>
          <w:rFonts w:ascii="Times New Roman" w:hAnsi="Times New Roman" w:cs="Times New Roman"/>
        </w:rPr>
        <w:t xml:space="preserve"> from the population characteristics rather than the housing characteristics. </w:t>
      </w:r>
      <w:r w:rsidRPr="5CB15DDE">
        <w:rPr>
          <w:rFonts w:ascii="Times New Roman" w:hAnsi="Times New Roman" w:cs="Times New Roman"/>
        </w:rPr>
        <w:t>The total data collected for Florida Population Records was a sample number of 199,644 individuals, 286 variables were then measured for the data. The population survey includes questions pertaining to each individual’s earnings, labor market activity, and health status. For our project</w:t>
      </w:r>
      <w:r w:rsidR="003D7B17">
        <w:rPr>
          <w:rFonts w:ascii="Times New Roman" w:hAnsi="Times New Roman" w:cs="Times New Roman"/>
        </w:rPr>
        <w:t>,</w:t>
      </w:r>
      <w:r w:rsidRPr="5CB15DDE">
        <w:rPr>
          <w:rFonts w:ascii="Times New Roman" w:hAnsi="Times New Roman" w:cs="Times New Roman"/>
        </w:rPr>
        <w:t xml:space="preserve"> we have </w:t>
      </w:r>
      <w:r w:rsidR="00BB7FBF">
        <w:rPr>
          <w:rFonts w:ascii="Times New Roman" w:hAnsi="Times New Roman" w:cs="Times New Roman"/>
        </w:rPr>
        <w:t>imposed</w:t>
      </w:r>
      <w:r w:rsidR="0072106F">
        <w:rPr>
          <w:rFonts w:ascii="Times New Roman" w:hAnsi="Times New Roman" w:cs="Times New Roman"/>
        </w:rPr>
        <w:t xml:space="preserve"> a </w:t>
      </w:r>
      <w:r w:rsidR="00A56A06">
        <w:rPr>
          <w:rFonts w:ascii="Times New Roman" w:hAnsi="Times New Roman" w:cs="Times New Roman"/>
        </w:rPr>
        <w:t>sample selection criterion</w:t>
      </w:r>
      <w:r w:rsidR="00DD0C3F">
        <w:rPr>
          <w:rFonts w:ascii="Times New Roman" w:hAnsi="Times New Roman" w:cs="Times New Roman"/>
        </w:rPr>
        <w:t xml:space="preserve"> based on our research questions which </w:t>
      </w:r>
      <w:r w:rsidR="00583CBC">
        <w:rPr>
          <w:rFonts w:ascii="Times New Roman" w:hAnsi="Times New Roman" w:cs="Times New Roman"/>
        </w:rPr>
        <w:t>will help reduce our sample si</w:t>
      </w:r>
      <w:r w:rsidR="00307513">
        <w:rPr>
          <w:rFonts w:ascii="Times New Roman" w:hAnsi="Times New Roman" w:cs="Times New Roman"/>
        </w:rPr>
        <w:t>ze</w:t>
      </w:r>
      <w:r w:rsidRPr="5CB15DDE">
        <w:rPr>
          <w:rFonts w:ascii="Times New Roman" w:hAnsi="Times New Roman" w:cs="Times New Roman"/>
        </w:rPr>
        <w:t>.</w:t>
      </w:r>
      <w:r w:rsidR="00BB7FBF">
        <w:rPr>
          <w:rFonts w:ascii="Times New Roman" w:hAnsi="Times New Roman" w:cs="Times New Roman"/>
        </w:rPr>
        <w:t xml:space="preserve"> </w:t>
      </w:r>
      <w:r w:rsidR="0006280E">
        <w:rPr>
          <w:rFonts w:ascii="Times New Roman" w:hAnsi="Times New Roman" w:cs="Times New Roman"/>
        </w:rPr>
        <w:t>We first limited ou</w:t>
      </w:r>
      <w:r w:rsidR="004F6C37">
        <w:rPr>
          <w:rFonts w:ascii="Times New Roman" w:hAnsi="Times New Roman" w:cs="Times New Roman"/>
        </w:rPr>
        <w:t>r</w:t>
      </w:r>
      <w:r w:rsidR="0006280E">
        <w:rPr>
          <w:rFonts w:ascii="Times New Roman" w:hAnsi="Times New Roman" w:cs="Times New Roman"/>
        </w:rPr>
        <w:t xml:space="preserve"> </w:t>
      </w:r>
      <w:r w:rsidR="00350252">
        <w:rPr>
          <w:rFonts w:ascii="Times New Roman" w:hAnsi="Times New Roman" w:cs="Times New Roman"/>
        </w:rPr>
        <w:t xml:space="preserve">sample’s </w:t>
      </w:r>
      <w:r w:rsidR="008A0A2B">
        <w:rPr>
          <w:rFonts w:ascii="Times New Roman" w:hAnsi="Times New Roman" w:cs="Times New Roman"/>
        </w:rPr>
        <w:t>educational attainment level b</w:t>
      </w:r>
      <w:r w:rsidR="00350252">
        <w:rPr>
          <w:rFonts w:ascii="Times New Roman" w:hAnsi="Times New Roman" w:cs="Times New Roman"/>
        </w:rPr>
        <w:t xml:space="preserve">y individuals who completed high school, </w:t>
      </w:r>
      <w:r w:rsidR="00445EE4">
        <w:rPr>
          <w:rFonts w:ascii="Times New Roman" w:hAnsi="Times New Roman" w:cs="Times New Roman"/>
        </w:rPr>
        <w:t>have GED credentials, or attained higher education af</w:t>
      </w:r>
      <w:r w:rsidR="00B11E49">
        <w:rPr>
          <w:rFonts w:ascii="Times New Roman" w:hAnsi="Times New Roman" w:cs="Times New Roman"/>
        </w:rPr>
        <w:t>ter</w:t>
      </w:r>
      <w:r w:rsidR="000A5A50">
        <w:rPr>
          <w:rFonts w:ascii="Times New Roman" w:hAnsi="Times New Roman" w:cs="Times New Roman"/>
        </w:rPr>
        <w:t>. This conclude</w:t>
      </w:r>
      <w:r w:rsidR="001B10C8">
        <w:rPr>
          <w:rFonts w:ascii="Times New Roman" w:hAnsi="Times New Roman" w:cs="Times New Roman"/>
        </w:rPr>
        <w:t>s</w:t>
      </w:r>
      <w:r w:rsidR="000A5A50">
        <w:rPr>
          <w:rFonts w:ascii="Times New Roman" w:hAnsi="Times New Roman" w:cs="Times New Roman"/>
        </w:rPr>
        <w:t xml:space="preserve"> that we did not included </w:t>
      </w:r>
      <w:r w:rsidR="00CF5CFB">
        <w:rPr>
          <w:rFonts w:ascii="Times New Roman" w:hAnsi="Times New Roman" w:cs="Times New Roman"/>
        </w:rPr>
        <w:t>any educational attainment level lower that high school graduate in</w:t>
      </w:r>
      <w:r w:rsidR="00755004">
        <w:rPr>
          <w:rFonts w:ascii="Times New Roman" w:hAnsi="Times New Roman" w:cs="Times New Roman"/>
        </w:rPr>
        <w:t xml:space="preserve"> our sample. </w:t>
      </w:r>
      <w:r w:rsidR="00B56064">
        <w:rPr>
          <w:rFonts w:ascii="Times New Roman" w:hAnsi="Times New Roman" w:cs="Times New Roman"/>
        </w:rPr>
        <w:t xml:space="preserve">We then selected individuals who are civilian who are </w:t>
      </w:r>
      <w:r w:rsidR="0041235F">
        <w:rPr>
          <w:rFonts w:ascii="Times New Roman" w:hAnsi="Times New Roman" w:cs="Times New Roman"/>
        </w:rPr>
        <w:t xml:space="preserve">full-time </w:t>
      </w:r>
      <w:r w:rsidR="00B56064">
        <w:rPr>
          <w:rFonts w:ascii="Times New Roman" w:hAnsi="Times New Roman" w:cs="Times New Roman"/>
        </w:rPr>
        <w:t>employed at work</w:t>
      </w:r>
      <w:r w:rsidR="0041235F">
        <w:rPr>
          <w:rFonts w:ascii="Times New Roman" w:hAnsi="Times New Roman" w:cs="Times New Roman"/>
        </w:rPr>
        <w:t xml:space="preserve"> and </w:t>
      </w:r>
      <w:r w:rsidR="00B56064">
        <w:rPr>
          <w:rFonts w:ascii="Times New Roman" w:hAnsi="Times New Roman" w:cs="Times New Roman"/>
        </w:rPr>
        <w:t>those who have positive earning</w:t>
      </w:r>
      <w:r w:rsidR="0041235F">
        <w:rPr>
          <w:rFonts w:ascii="Times New Roman" w:hAnsi="Times New Roman" w:cs="Times New Roman"/>
        </w:rPr>
        <w:t xml:space="preserve">. We identify full-time workers by selecting individuals who work over 20 hours per week. </w:t>
      </w:r>
      <w:r w:rsidR="00A445DD">
        <w:rPr>
          <w:rFonts w:ascii="Times New Roman" w:hAnsi="Times New Roman" w:cs="Times New Roman"/>
        </w:rPr>
        <w:t xml:space="preserve">This sample selection criteria help us focus on </w:t>
      </w:r>
      <w:r w:rsidR="00F5345F">
        <w:rPr>
          <w:rFonts w:ascii="Times New Roman" w:hAnsi="Times New Roman" w:cs="Times New Roman"/>
        </w:rPr>
        <w:t xml:space="preserve">working individuals and their earnings. </w:t>
      </w:r>
      <w:r w:rsidR="00755004">
        <w:rPr>
          <w:rFonts w:ascii="Times New Roman" w:hAnsi="Times New Roman" w:cs="Times New Roman"/>
        </w:rPr>
        <w:t>We moved on to limit our sampl</w:t>
      </w:r>
      <w:r w:rsidR="00807561">
        <w:rPr>
          <w:rFonts w:ascii="Times New Roman" w:hAnsi="Times New Roman" w:cs="Times New Roman"/>
        </w:rPr>
        <w:t>e by race by only including White</w:t>
      </w:r>
      <w:r w:rsidR="00612211">
        <w:rPr>
          <w:rFonts w:ascii="Times New Roman" w:hAnsi="Times New Roman" w:cs="Times New Roman"/>
        </w:rPr>
        <w:t xml:space="preserve">, Black and Asian. This conclude that we </w:t>
      </w:r>
      <w:r w:rsidR="005E2D32">
        <w:rPr>
          <w:rFonts w:ascii="Times New Roman" w:hAnsi="Times New Roman" w:cs="Times New Roman"/>
        </w:rPr>
        <w:t xml:space="preserve">did not included </w:t>
      </w:r>
      <w:r w:rsidR="00193C3F">
        <w:rPr>
          <w:rFonts w:ascii="Times New Roman" w:hAnsi="Times New Roman" w:cs="Times New Roman"/>
        </w:rPr>
        <w:t xml:space="preserve">other race variables </w:t>
      </w:r>
      <w:r w:rsidR="002A51C3">
        <w:rPr>
          <w:rFonts w:ascii="Times New Roman" w:hAnsi="Times New Roman" w:cs="Times New Roman"/>
        </w:rPr>
        <w:t>because their subsample sizes were too small for a proper analysis.</w:t>
      </w:r>
      <w:r w:rsidR="000C2205">
        <w:rPr>
          <w:rFonts w:ascii="Times New Roman" w:hAnsi="Times New Roman" w:cs="Times New Roman"/>
        </w:rPr>
        <w:t xml:space="preserve"> Lastly, </w:t>
      </w:r>
      <w:r w:rsidR="007538CA">
        <w:rPr>
          <w:rFonts w:ascii="Times New Roman" w:hAnsi="Times New Roman" w:cs="Times New Roman"/>
        </w:rPr>
        <w:t xml:space="preserve">we excluded from our sample individuals </w:t>
      </w:r>
      <w:r w:rsidR="004E1D72">
        <w:rPr>
          <w:rFonts w:ascii="Times New Roman" w:hAnsi="Times New Roman" w:cs="Times New Roman"/>
        </w:rPr>
        <w:t>that</w:t>
      </w:r>
      <w:r w:rsidR="007538CA">
        <w:rPr>
          <w:rFonts w:ascii="Times New Roman" w:hAnsi="Times New Roman" w:cs="Times New Roman"/>
        </w:rPr>
        <w:t xml:space="preserve"> </w:t>
      </w:r>
      <w:r w:rsidR="00764690">
        <w:rPr>
          <w:rFonts w:ascii="Times New Roman" w:hAnsi="Times New Roman" w:cs="Times New Roman"/>
        </w:rPr>
        <w:t>omitted incomplete information on all our selected variables.</w:t>
      </w:r>
      <w:r w:rsidR="004E1D72">
        <w:rPr>
          <w:rFonts w:ascii="Times New Roman" w:hAnsi="Times New Roman" w:cs="Times New Roman"/>
        </w:rPr>
        <w:t xml:space="preserve"> By applying these sample selection criteria, our sample size was narrow down to </w:t>
      </w:r>
      <w:r w:rsidR="00CA42D4">
        <w:rPr>
          <w:rFonts w:ascii="Times New Roman" w:hAnsi="Times New Roman" w:cs="Times New Roman"/>
        </w:rPr>
        <w:t xml:space="preserve">77,957 observations with </w:t>
      </w:r>
      <w:r w:rsidR="002D6F4C">
        <w:rPr>
          <w:rFonts w:ascii="Times New Roman" w:hAnsi="Times New Roman" w:cs="Times New Roman"/>
        </w:rPr>
        <w:t xml:space="preserve">36,778 </w:t>
      </w:r>
      <w:r w:rsidR="00176124">
        <w:rPr>
          <w:rFonts w:ascii="Times New Roman" w:hAnsi="Times New Roman" w:cs="Times New Roman"/>
        </w:rPr>
        <w:t>male</w:t>
      </w:r>
      <w:r w:rsidR="002D6F4C">
        <w:rPr>
          <w:rFonts w:ascii="Times New Roman" w:hAnsi="Times New Roman" w:cs="Times New Roman"/>
        </w:rPr>
        <w:t xml:space="preserve"> and 41,179 </w:t>
      </w:r>
      <w:r w:rsidR="00176124">
        <w:rPr>
          <w:rFonts w:ascii="Times New Roman" w:hAnsi="Times New Roman" w:cs="Times New Roman"/>
        </w:rPr>
        <w:t>females</w:t>
      </w:r>
      <w:r w:rsidR="002D6F4C">
        <w:rPr>
          <w:rFonts w:ascii="Times New Roman" w:hAnsi="Times New Roman" w:cs="Times New Roman"/>
        </w:rPr>
        <w:t>.</w:t>
      </w:r>
      <w:r w:rsidR="005C5429">
        <w:rPr>
          <w:rFonts w:ascii="Times New Roman" w:hAnsi="Times New Roman" w:cs="Times New Roman"/>
        </w:rPr>
        <w:t xml:space="preserve"> </w:t>
      </w:r>
    </w:p>
    <w:p w14:paraId="7D3E37E0" w14:textId="6305F3AD" w:rsidR="00A56A06" w:rsidRDefault="00A56A06" w:rsidP="008A62FD">
      <w:pPr>
        <w:spacing w:beforeLines="80" w:before="192" w:afterLines="80" w:after="192"/>
        <w:ind w:firstLine="720"/>
        <w:jc w:val="both"/>
        <w:rPr>
          <w:rFonts w:ascii="Times New Roman" w:hAnsi="Times New Roman" w:cs="Times New Roman"/>
        </w:rPr>
      </w:pPr>
      <w:r w:rsidRPr="002133F7">
        <w:rPr>
          <w:rFonts w:ascii="Times New Roman" w:eastAsia="Calibri" w:hAnsi="Times New Roman" w:cs="Times New Roman"/>
          <w:b/>
          <w:bCs/>
        </w:rPr>
        <w:t>Table 1</w:t>
      </w:r>
      <w:r>
        <w:rPr>
          <w:rFonts w:ascii="Times New Roman" w:hAnsi="Times New Roman" w:cs="Times New Roman"/>
        </w:rPr>
        <w:t xml:space="preserve">. </w:t>
      </w:r>
      <w:r w:rsidR="00D44613">
        <w:rPr>
          <w:rFonts w:ascii="Times New Roman" w:hAnsi="Times New Roman" w:cs="Times New Roman"/>
        </w:rPr>
        <w:t>presents</w:t>
      </w:r>
      <w:r w:rsidR="002129AE">
        <w:rPr>
          <w:rFonts w:ascii="Times New Roman" w:hAnsi="Times New Roman" w:cs="Times New Roman"/>
        </w:rPr>
        <w:t xml:space="preserve"> the descriptive statistics</w:t>
      </w:r>
      <w:r w:rsidR="002C5CFD">
        <w:rPr>
          <w:rFonts w:ascii="Times New Roman" w:hAnsi="Times New Roman" w:cs="Times New Roman"/>
        </w:rPr>
        <w:t xml:space="preserve"> by gender</w:t>
      </w:r>
      <w:r w:rsidR="00486EA9">
        <w:rPr>
          <w:rFonts w:ascii="Times New Roman" w:hAnsi="Times New Roman" w:cs="Times New Roman"/>
        </w:rPr>
        <w:t xml:space="preserve"> </w:t>
      </w:r>
      <w:r w:rsidR="002C5CFD">
        <w:rPr>
          <w:rFonts w:ascii="Times New Roman" w:hAnsi="Times New Roman" w:cs="Times New Roman"/>
        </w:rPr>
        <w:t>for</w:t>
      </w:r>
      <w:r w:rsidR="00486EA9">
        <w:rPr>
          <w:rFonts w:ascii="Times New Roman" w:hAnsi="Times New Roman" w:cs="Times New Roman"/>
        </w:rPr>
        <w:t xml:space="preserve"> </w:t>
      </w:r>
      <w:r w:rsidR="002C5CFD">
        <w:rPr>
          <w:rFonts w:ascii="Times New Roman" w:hAnsi="Times New Roman" w:cs="Times New Roman"/>
        </w:rPr>
        <w:t xml:space="preserve">the </w:t>
      </w:r>
      <w:r w:rsidR="00486EA9">
        <w:rPr>
          <w:rFonts w:ascii="Times New Roman" w:hAnsi="Times New Roman" w:cs="Times New Roman"/>
        </w:rPr>
        <w:t>individuals who fitted our sample selection criteria</w:t>
      </w:r>
      <w:r w:rsidR="002C5CFD">
        <w:rPr>
          <w:rFonts w:ascii="Times New Roman" w:hAnsi="Times New Roman" w:cs="Times New Roman"/>
        </w:rPr>
        <w:t xml:space="preserve">. </w:t>
      </w:r>
      <w:r w:rsidR="00BA2BC6">
        <w:rPr>
          <w:rFonts w:ascii="Times New Roman" w:hAnsi="Times New Roman" w:cs="Times New Roman"/>
        </w:rPr>
        <w:t>It</w:t>
      </w:r>
      <w:r w:rsidR="00295F7C">
        <w:rPr>
          <w:rFonts w:ascii="Times New Roman" w:hAnsi="Times New Roman" w:cs="Times New Roman"/>
        </w:rPr>
        <w:t xml:space="preserve"> shows </w:t>
      </w:r>
      <w:r w:rsidR="00BA2BC6">
        <w:rPr>
          <w:rFonts w:ascii="Times New Roman" w:hAnsi="Times New Roman" w:cs="Times New Roman"/>
        </w:rPr>
        <w:t>that</w:t>
      </w:r>
      <w:r w:rsidR="00295F7C">
        <w:rPr>
          <w:rFonts w:ascii="Times New Roman" w:hAnsi="Times New Roman" w:cs="Times New Roman"/>
        </w:rPr>
        <w:t xml:space="preserve"> female</w:t>
      </w:r>
      <w:r w:rsidR="00A612A1">
        <w:rPr>
          <w:rFonts w:ascii="Times New Roman" w:hAnsi="Times New Roman" w:cs="Times New Roman"/>
        </w:rPr>
        <w:t>’s</w:t>
      </w:r>
      <w:r w:rsidR="00295F7C">
        <w:rPr>
          <w:rFonts w:ascii="Times New Roman" w:hAnsi="Times New Roman" w:cs="Times New Roman"/>
        </w:rPr>
        <w:t xml:space="preserve"> average earning of $44,570.90 which clearly lower than </w:t>
      </w:r>
      <w:r w:rsidR="00176124">
        <w:rPr>
          <w:rFonts w:ascii="Times New Roman" w:hAnsi="Times New Roman" w:cs="Times New Roman"/>
        </w:rPr>
        <w:t>male</w:t>
      </w:r>
      <w:r w:rsidR="00A612A1">
        <w:rPr>
          <w:rFonts w:ascii="Times New Roman" w:hAnsi="Times New Roman" w:cs="Times New Roman"/>
        </w:rPr>
        <w:t xml:space="preserve"> average earning of $64,319.84</w:t>
      </w:r>
      <w:r w:rsidR="00667A9E">
        <w:rPr>
          <w:rFonts w:ascii="Times New Roman" w:hAnsi="Times New Roman" w:cs="Times New Roman"/>
        </w:rPr>
        <w:t>.</w:t>
      </w:r>
      <w:r w:rsidR="00BA2BC6">
        <w:rPr>
          <w:rFonts w:ascii="Times New Roman" w:hAnsi="Times New Roman" w:cs="Times New Roman"/>
        </w:rPr>
        <w:t xml:space="preserve"> </w:t>
      </w:r>
      <w:r w:rsidR="00473AAD">
        <w:rPr>
          <w:rFonts w:ascii="Times New Roman" w:hAnsi="Times New Roman" w:cs="Times New Roman"/>
        </w:rPr>
        <w:t xml:space="preserve">Even accounting for the new sample size through our sample selection criteria, </w:t>
      </w:r>
      <w:r w:rsidR="006918C6">
        <w:rPr>
          <w:rFonts w:ascii="Times New Roman" w:hAnsi="Times New Roman" w:cs="Times New Roman"/>
        </w:rPr>
        <w:t xml:space="preserve">the number of </w:t>
      </w:r>
      <w:r w:rsidR="008B60CC">
        <w:rPr>
          <w:rFonts w:ascii="Times New Roman" w:hAnsi="Times New Roman" w:cs="Times New Roman"/>
        </w:rPr>
        <w:t>males</w:t>
      </w:r>
      <w:r w:rsidR="006918C6">
        <w:rPr>
          <w:rFonts w:ascii="Times New Roman" w:hAnsi="Times New Roman" w:cs="Times New Roman"/>
        </w:rPr>
        <w:t xml:space="preserve"> with educational attainment level</w:t>
      </w:r>
      <w:r w:rsidR="00610E7C">
        <w:rPr>
          <w:rFonts w:ascii="Times New Roman" w:hAnsi="Times New Roman" w:cs="Times New Roman"/>
        </w:rPr>
        <w:t xml:space="preserve"> high school degree or higher that are </w:t>
      </w:r>
      <w:r w:rsidR="008F05C9">
        <w:rPr>
          <w:rFonts w:ascii="Times New Roman" w:hAnsi="Times New Roman" w:cs="Times New Roman"/>
        </w:rPr>
        <w:t>employed at work and have positive earnings</w:t>
      </w:r>
      <w:r w:rsidR="00114DA0">
        <w:rPr>
          <w:rFonts w:ascii="Times New Roman" w:hAnsi="Times New Roman" w:cs="Times New Roman"/>
        </w:rPr>
        <w:t xml:space="preserve"> (</w:t>
      </w:r>
      <w:r w:rsidR="00114DA0" w:rsidRPr="003911A3">
        <w:rPr>
          <w:rFonts w:ascii="Times Roman" w:eastAsia="Times New Roman" w:hAnsi="Times Roman" w:cs="Times New Roman"/>
          <w:color w:val="000000"/>
          <w:szCs w:val="24"/>
        </w:rPr>
        <w:t>41,179</w:t>
      </w:r>
      <w:r w:rsidR="00114DA0">
        <w:rPr>
          <w:rFonts w:ascii="Times Roman" w:eastAsia="Times New Roman" w:hAnsi="Times Roman" w:cs="Times New Roman"/>
          <w:color w:val="000000"/>
          <w:szCs w:val="24"/>
        </w:rPr>
        <w:t>)</w:t>
      </w:r>
      <w:r w:rsidR="00A612A1">
        <w:rPr>
          <w:rFonts w:ascii="Times New Roman" w:hAnsi="Times New Roman" w:cs="Times New Roman"/>
        </w:rPr>
        <w:t xml:space="preserve"> is </w:t>
      </w:r>
      <w:r w:rsidR="00114DA0">
        <w:rPr>
          <w:rFonts w:ascii="Times New Roman" w:hAnsi="Times New Roman" w:cs="Times New Roman"/>
        </w:rPr>
        <w:t xml:space="preserve">still higher than </w:t>
      </w:r>
      <w:r w:rsidR="00176124">
        <w:rPr>
          <w:rFonts w:ascii="Times New Roman" w:hAnsi="Times New Roman" w:cs="Times New Roman"/>
        </w:rPr>
        <w:t>female</w:t>
      </w:r>
      <w:r w:rsidR="00114DA0">
        <w:rPr>
          <w:rFonts w:ascii="Times New Roman" w:hAnsi="Times New Roman" w:cs="Times New Roman"/>
        </w:rPr>
        <w:t xml:space="preserve"> (</w:t>
      </w:r>
      <w:r w:rsidR="00114DA0" w:rsidRPr="003911A3">
        <w:rPr>
          <w:rFonts w:ascii="Times Roman" w:eastAsia="Times New Roman" w:hAnsi="Times Roman" w:cs="Times New Roman"/>
          <w:color w:val="000000"/>
          <w:szCs w:val="24"/>
        </w:rPr>
        <w:t>36</w:t>
      </w:r>
      <w:r w:rsidR="00114DA0">
        <w:rPr>
          <w:rFonts w:ascii="Times Roman" w:eastAsia="Times New Roman" w:hAnsi="Times Roman" w:cs="Times New Roman"/>
          <w:color w:val="000000"/>
          <w:szCs w:val="24"/>
        </w:rPr>
        <w:t>,</w:t>
      </w:r>
      <w:r w:rsidR="00114DA0" w:rsidRPr="003911A3">
        <w:rPr>
          <w:rFonts w:ascii="Times Roman" w:eastAsia="Times New Roman" w:hAnsi="Times Roman" w:cs="Times New Roman"/>
          <w:color w:val="000000"/>
          <w:szCs w:val="24"/>
        </w:rPr>
        <w:t>778</w:t>
      </w:r>
      <w:r w:rsidR="00114DA0">
        <w:rPr>
          <w:rFonts w:ascii="Times Roman" w:eastAsia="Times New Roman" w:hAnsi="Times Roman" w:cs="Times New Roman"/>
          <w:color w:val="000000"/>
          <w:szCs w:val="24"/>
        </w:rPr>
        <w:t>)</w:t>
      </w:r>
      <w:r w:rsidR="00D37B08">
        <w:rPr>
          <w:rFonts w:ascii="Times Roman" w:eastAsia="Times New Roman" w:hAnsi="Times Roman" w:cs="Times New Roman"/>
          <w:color w:val="000000"/>
          <w:szCs w:val="24"/>
        </w:rPr>
        <w:t>.</w:t>
      </w:r>
    </w:p>
    <w:p w14:paraId="08FE1FC6" w14:textId="77777777" w:rsidR="005D5E28" w:rsidRDefault="005D5E28" w:rsidP="008A62FD">
      <w:pPr>
        <w:spacing w:beforeLines="80" w:before="192" w:afterLines="80" w:after="192"/>
        <w:jc w:val="both"/>
        <w:rPr>
          <w:rFonts w:ascii="Times New Roman" w:hAnsi="Times New Roman" w:cs="Times New Roman"/>
          <w:b/>
        </w:rPr>
      </w:pPr>
    </w:p>
    <w:p w14:paraId="0F71D390" w14:textId="77777777" w:rsidR="005D5E28" w:rsidRDefault="005D5E28" w:rsidP="008A62FD">
      <w:pPr>
        <w:spacing w:beforeLines="80" w:before="192" w:afterLines="80" w:after="192"/>
        <w:jc w:val="both"/>
        <w:rPr>
          <w:rFonts w:ascii="Times New Roman" w:hAnsi="Times New Roman" w:cs="Times New Roman"/>
          <w:b/>
        </w:rPr>
      </w:pPr>
    </w:p>
    <w:p w14:paraId="2376CB3F" w14:textId="77777777" w:rsidR="005D5E28" w:rsidRDefault="005D5E28" w:rsidP="008A62FD">
      <w:pPr>
        <w:spacing w:beforeLines="80" w:before="192" w:afterLines="80" w:after="192"/>
        <w:jc w:val="both"/>
        <w:rPr>
          <w:rFonts w:ascii="Times New Roman" w:hAnsi="Times New Roman" w:cs="Times New Roman"/>
          <w:b/>
        </w:rPr>
      </w:pPr>
    </w:p>
    <w:p w14:paraId="05DE7EE8" w14:textId="1CCDEFD7" w:rsidR="00866706" w:rsidRPr="006426A2" w:rsidRDefault="006426A2" w:rsidP="008A62FD">
      <w:pPr>
        <w:spacing w:beforeLines="80" w:before="192" w:afterLines="80" w:after="192"/>
        <w:jc w:val="both"/>
        <w:rPr>
          <w:rFonts w:ascii="Times New Roman" w:hAnsi="Times New Roman" w:cs="Times New Roman"/>
          <w:b/>
        </w:rPr>
      </w:pPr>
      <w:r>
        <w:rPr>
          <w:rFonts w:ascii="Times New Roman" w:hAnsi="Times New Roman" w:cs="Times New Roman"/>
          <w:b/>
        </w:rPr>
        <w:t>Table 1. Descriptive Statistics for Female and Male (Year 2017)</w:t>
      </w:r>
    </w:p>
    <w:tbl>
      <w:tblPr>
        <w:tblW w:w="9456" w:type="dxa"/>
        <w:tblLook w:val="04A0" w:firstRow="1" w:lastRow="0" w:firstColumn="1" w:lastColumn="0" w:noHBand="0" w:noVBand="1"/>
      </w:tblPr>
      <w:tblGrid>
        <w:gridCol w:w="480"/>
        <w:gridCol w:w="2490"/>
        <w:gridCol w:w="1700"/>
        <w:gridCol w:w="1700"/>
        <w:gridCol w:w="1700"/>
        <w:gridCol w:w="1386"/>
      </w:tblGrid>
      <w:tr w:rsidR="001254B4" w:rsidRPr="003911A3" w14:paraId="7BB4A437" w14:textId="77777777" w:rsidTr="001254B4">
        <w:trPr>
          <w:trHeight w:val="320"/>
        </w:trPr>
        <w:tc>
          <w:tcPr>
            <w:tcW w:w="480" w:type="dxa"/>
            <w:tcBorders>
              <w:top w:val="single" w:sz="4" w:space="0" w:color="auto"/>
              <w:left w:val="nil"/>
              <w:bottom w:val="nil"/>
              <w:right w:val="nil"/>
            </w:tcBorders>
            <w:shd w:val="clear" w:color="auto" w:fill="auto"/>
            <w:noWrap/>
            <w:vAlign w:val="bottom"/>
            <w:hideMark/>
          </w:tcPr>
          <w:p w14:paraId="76910995" w14:textId="77777777" w:rsidR="003911A3" w:rsidRPr="003911A3" w:rsidRDefault="003911A3" w:rsidP="008A62FD">
            <w:pPr>
              <w:rPr>
                <w:rFonts w:ascii="Times Roman" w:eastAsia="Times New Roman" w:hAnsi="Times Roman" w:cs="Times New Roman"/>
                <w:b/>
                <w:bCs/>
                <w:color w:val="000000"/>
                <w:szCs w:val="24"/>
              </w:rPr>
            </w:pPr>
          </w:p>
        </w:tc>
        <w:tc>
          <w:tcPr>
            <w:tcW w:w="2490" w:type="dxa"/>
            <w:tcBorders>
              <w:top w:val="single" w:sz="4" w:space="0" w:color="auto"/>
              <w:left w:val="nil"/>
              <w:bottom w:val="nil"/>
              <w:right w:val="nil"/>
            </w:tcBorders>
            <w:shd w:val="clear" w:color="auto" w:fill="auto"/>
            <w:noWrap/>
            <w:vAlign w:val="bottom"/>
            <w:hideMark/>
          </w:tcPr>
          <w:p w14:paraId="352998A8"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 </w:t>
            </w:r>
          </w:p>
        </w:tc>
        <w:tc>
          <w:tcPr>
            <w:tcW w:w="3400" w:type="dxa"/>
            <w:gridSpan w:val="2"/>
            <w:tcBorders>
              <w:top w:val="single" w:sz="4" w:space="0" w:color="auto"/>
              <w:left w:val="nil"/>
              <w:bottom w:val="single" w:sz="4" w:space="0" w:color="auto"/>
              <w:right w:val="nil"/>
            </w:tcBorders>
            <w:shd w:val="clear" w:color="auto" w:fill="auto"/>
            <w:noWrap/>
            <w:vAlign w:val="bottom"/>
            <w:hideMark/>
          </w:tcPr>
          <w:p w14:paraId="17D244DE" w14:textId="77777777" w:rsidR="003911A3" w:rsidRPr="003911A3" w:rsidRDefault="003911A3" w:rsidP="008A62FD">
            <w:pPr>
              <w:jc w:val="cente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Female</w:t>
            </w:r>
          </w:p>
        </w:tc>
        <w:tc>
          <w:tcPr>
            <w:tcW w:w="3086" w:type="dxa"/>
            <w:gridSpan w:val="2"/>
            <w:tcBorders>
              <w:top w:val="single" w:sz="4" w:space="0" w:color="auto"/>
              <w:left w:val="nil"/>
              <w:bottom w:val="single" w:sz="4" w:space="0" w:color="auto"/>
              <w:right w:val="nil"/>
            </w:tcBorders>
            <w:shd w:val="clear" w:color="auto" w:fill="auto"/>
            <w:noWrap/>
            <w:vAlign w:val="bottom"/>
            <w:hideMark/>
          </w:tcPr>
          <w:p w14:paraId="78A8B856" w14:textId="77777777" w:rsidR="003911A3" w:rsidRPr="003911A3" w:rsidRDefault="003911A3" w:rsidP="008A62FD">
            <w:pPr>
              <w:jc w:val="cente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Male</w:t>
            </w:r>
          </w:p>
        </w:tc>
      </w:tr>
      <w:tr w:rsidR="001254B4" w:rsidRPr="003911A3" w14:paraId="16E660C6" w14:textId="77777777" w:rsidTr="001254B4">
        <w:trPr>
          <w:trHeight w:val="320"/>
        </w:trPr>
        <w:tc>
          <w:tcPr>
            <w:tcW w:w="2970" w:type="dxa"/>
            <w:gridSpan w:val="2"/>
            <w:tcBorders>
              <w:top w:val="nil"/>
              <w:left w:val="nil"/>
              <w:bottom w:val="single" w:sz="4" w:space="0" w:color="auto"/>
              <w:right w:val="nil"/>
            </w:tcBorders>
            <w:shd w:val="clear" w:color="auto" w:fill="auto"/>
            <w:noWrap/>
            <w:vAlign w:val="bottom"/>
            <w:hideMark/>
          </w:tcPr>
          <w:p w14:paraId="5C0CBE40"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Parameter estimate</w:t>
            </w:r>
          </w:p>
        </w:tc>
        <w:tc>
          <w:tcPr>
            <w:tcW w:w="1700" w:type="dxa"/>
            <w:tcBorders>
              <w:top w:val="nil"/>
              <w:left w:val="nil"/>
              <w:bottom w:val="single" w:sz="4" w:space="0" w:color="auto"/>
              <w:right w:val="nil"/>
            </w:tcBorders>
            <w:shd w:val="clear" w:color="auto" w:fill="auto"/>
            <w:noWrap/>
            <w:vAlign w:val="bottom"/>
            <w:hideMark/>
          </w:tcPr>
          <w:p w14:paraId="6FEB8938" w14:textId="77777777" w:rsidR="003911A3" w:rsidRPr="003911A3" w:rsidRDefault="003911A3" w:rsidP="008A62FD">
            <w:pPr>
              <w:jc w:val="cente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Mean</w:t>
            </w:r>
          </w:p>
        </w:tc>
        <w:tc>
          <w:tcPr>
            <w:tcW w:w="1700" w:type="dxa"/>
            <w:tcBorders>
              <w:top w:val="nil"/>
              <w:left w:val="nil"/>
              <w:bottom w:val="single" w:sz="4" w:space="0" w:color="auto"/>
              <w:right w:val="nil"/>
            </w:tcBorders>
            <w:shd w:val="clear" w:color="auto" w:fill="auto"/>
            <w:noWrap/>
            <w:vAlign w:val="bottom"/>
            <w:hideMark/>
          </w:tcPr>
          <w:p w14:paraId="39FC1FBB" w14:textId="77777777" w:rsidR="003911A3" w:rsidRPr="003911A3" w:rsidRDefault="003911A3" w:rsidP="008A62FD">
            <w:pPr>
              <w:jc w:val="cente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St. Dev</w:t>
            </w:r>
          </w:p>
        </w:tc>
        <w:tc>
          <w:tcPr>
            <w:tcW w:w="1700" w:type="dxa"/>
            <w:tcBorders>
              <w:top w:val="nil"/>
              <w:left w:val="nil"/>
              <w:bottom w:val="single" w:sz="4" w:space="0" w:color="auto"/>
              <w:right w:val="nil"/>
            </w:tcBorders>
            <w:shd w:val="clear" w:color="auto" w:fill="auto"/>
            <w:noWrap/>
            <w:vAlign w:val="bottom"/>
            <w:hideMark/>
          </w:tcPr>
          <w:p w14:paraId="185A227A" w14:textId="77777777" w:rsidR="003911A3" w:rsidRPr="003911A3" w:rsidRDefault="003911A3" w:rsidP="008A62FD">
            <w:pPr>
              <w:jc w:val="cente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Mean</w:t>
            </w:r>
          </w:p>
        </w:tc>
        <w:tc>
          <w:tcPr>
            <w:tcW w:w="1386" w:type="dxa"/>
            <w:tcBorders>
              <w:top w:val="nil"/>
              <w:left w:val="nil"/>
              <w:bottom w:val="single" w:sz="4" w:space="0" w:color="auto"/>
              <w:right w:val="nil"/>
            </w:tcBorders>
            <w:shd w:val="clear" w:color="auto" w:fill="auto"/>
            <w:noWrap/>
            <w:vAlign w:val="bottom"/>
            <w:hideMark/>
          </w:tcPr>
          <w:p w14:paraId="54E9581E" w14:textId="77777777" w:rsidR="003911A3" w:rsidRPr="003911A3" w:rsidRDefault="003911A3" w:rsidP="008A62FD">
            <w:pPr>
              <w:jc w:val="cente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St. Dev</w:t>
            </w:r>
          </w:p>
        </w:tc>
      </w:tr>
      <w:tr w:rsidR="001254B4" w:rsidRPr="003911A3" w14:paraId="5800EF89" w14:textId="77777777" w:rsidTr="001254B4">
        <w:trPr>
          <w:trHeight w:val="320"/>
        </w:trPr>
        <w:tc>
          <w:tcPr>
            <w:tcW w:w="2970" w:type="dxa"/>
            <w:gridSpan w:val="2"/>
            <w:tcBorders>
              <w:top w:val="nil"/>
              <w:left w:val="nil"/>
              <w:bottom w:val="nil"/>
              <w:right w:val="nil"/>
            </w:tcBorders>
            <w:shd w:val="clear" w:color="auto" w:fill="auto"/>
            <w:noWrap/>
            <w:vAlign w:val="bottom"/>
            <w:hideMark/>
          </w:tcPr>
          <w:p w14:paraId="1F1B58A9"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lastRenderedPageBreak/>
              <w:t>Earnings</w:t>
            </w:r>
          </w:p>
        </w:tc>
        <w:tc>
          <w:tcPr>
            <w:tcW w:w="1700" w:type="dxa"/>
            <w:tcBorders>
              <w:top w:val="nil"/>
              <w:left w:val="nil"/>
              <w:bottom w:val="nil"/>
              <w:right w:val="nil"/>
            </w:tcBorders>
            <w:shd w:val="clear" w:color="auto" w:fill="auto"/>
            <w:noWrap/>
            <w:vAlign w:val="bottom"/>
            <w:hideMark/>
          </w:tcPr>
          <w:p w14:paraId="7724FEDE"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$44,570.69</w:t>
            </w:r>
          </w:p>
        </w:tc>
        <w:tc>
          <w:tcPr>
            <w:tcW w:w="1700" w:type="dxa"/>
            <w:tcBorders>
              <w:top w:val="nil"/>
              <w:left w:val="nil"/>
              <w:bottom w:val="nil"/>
              <w:right w:val="nil"/>
            </w:tcBorders>
            <w:shd w:val="clear" w:color="auto" w:fill="auto"/>
            <w:noWrap/>
            <w:vAlign w:val="bottom"/>
            <w:hideMark/>
          </w:tcPr>
          <w:p w14:paraId="615282AF"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$47,819.41</w:t>
            </w:r>
          </w:p>
        </w:tc>
        <w:tc>
          <w:tcPr>
            <w:tcW w:w="1700" w:type="dxa"/>
            <w:tcBorders>
              <w:top w:val="nil"/>
              <w:left w:val="nil"/>
              <w:bottom w:val="nil"/>
              <w:right w:val="nil"/>
            </w:tcBorders>
            <w:shd w:val="clear" w:color="auto" w:fill="auto"/>
            <w:noWrap/>
            <w:vAlign w:val="bottom"/>
            <w:hideMark/>
          </w:tcPr>
          <w:p w14:paraId="356C4D1D"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$64,319.84</w:t>
            </w:r>
          </w:p>
        </w:tc>
        <w:tc>
          <w:tcPr>
            <w:tcW w:w="1386" w:type="dxa"/>
            <w:tcBorders>
              <w:top w:val="nil"/>
              <w:left w:val="nil"/>
              <w:bottom w:val="nil"/>
              <w:right w:val="nil"/>
            </w:tcBorders>
            <w:shd w:val="clear" w:color="auto" w:fill="auto"/>
            <w:noWrap/>
            <w:vAlign w:val="bottom"/>
            <w:hideMark/>
          </w:tcPr>
          <w:p w14:paraId="16D72DB3"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$78,409.76</w:t>
            </w:r>
          </w:p>
        </w:tc>
      </w:tr>
      <w:tr w:rsidR="001254B4" w:rsidRPr="003911A3" w14:paraId="46DF4CE6" w14:textId="77777777" w:rsidTr="001254B4">
        <w:trPr>
          <w:trHeight w:val="320"/>
        </w:trPr>
        <w:tc>
          <w:tcPr>
            <w:tcW w:w="2970" w:type="dxa"/>
            <w:gridSpan w:val="2"/>
            <w:tcBorders>
              <w:top w:val="nil"/>
              <w:left w:val="nil"/>
              <w:bottom w:val="nil"/>
              <w:right w:val="nil"/>
            </w:tcBorders>
            <w:shd w:val="clear" w:color="auto" w:fill="auto"/>
            <w:noWrap/>
            <w:vAlign w:val="bottom"/>
            <w:hideMark/>
          </w:tcPr>
          <w:p w14:paraId="36F24DDC"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Educational Attainment</w:t>
            </w:r>
          </w:p>
        </w:tc>
        <w:tc>
          <w:tcPr>
            <w:tcW w:w="1700" w:type="dxa"/>
            <w:tcBorders>
              <w:top w:val="nil"/>
              <w:left w:val="nil"/>
              <w:bottom w:val="nil"/>
              <w:right w:val="nil"/>
            </w:tcBorders>
            <w:shd w:val="clear" w:color="auto" w:fill="auto"/>
            <w:noWrap/>
            <w:vAlign w:val="bottom"/>
            <w:hideMark/>
          </w:tcPr>
          <w:p w14:paraId="08A1CAC4" w14:textId="77777777" w:rsidR="003911A3" w:rsidRPr="003911A3" w:rsidRDefault="003911A3" w:rsidP="008A62FD">
            <w:pPr>
              <w:rPr>
                <w:rFonts w:ascii="Times Roman" w:eastAsia="Times New Roman" w:hAnsi="Times Roman" w:cs="Times New Roman"/>
                <w:b/>
                <w:bCs/>
                <w:color w:val="000000"/>
                <w:szCs w:val="24"/>
              </w:rPr>
            </w:pPr>
          </w:p>
        </w:tc>
        <w:tc>
          <w:tcPr>
            <w:tcW w:w="1700" w:type="dxa"/>
            <w:tcBorders>
              <w:top w:val="nil"/>
              <w:left w:val="nil"/>
              <w:bottom w:val="nil"/>
              <w:right w:val="nil"/>
            </w:tcBorders>
            <w:shd w:val="clear" w:color="auto" w:fill="auto"/>
            <w:noWrap/>
            <w:vAlign w:val="bottom"/>
            <w:hideMark/>
          </w:tcPr>
          <w:p w14:paraId="41EC6C83" w14:textId="77777777" w:rsidR="003911A3" w:rsidRPr="003911A3" w:rsidRDefault="003911A3" w:rsidP="008A62FD">
            <w:pPr>
              <w:jc w:val="center"/>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center"/>
            <w:hideMark/>
          </w:tcPr>
          <w:p w14:paraId="260BB6FB" w14:textId="77777777" w:rsidR="003911A3" w:rsidRPr="003911A3" w:rsidRDefault="003911A3" w:rsidP="008A62FD">
            <w:pPr>
              <w:jc w:val="center"/>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2A778969" w14:textId="77777777" w:rsidR="003911A3" w:rsidRPr="003911A3" w:rsidRDefault="003911A3" w:rsidP="008A62FD">
            <w:pPr>
              <w:jc w:val="center"/>
              <w:rPr>
                <w:rFonts w:ascii="Times New Roman" w:eastAsia="Times New Roman" w:hAnsi="Times New Roman" w:cs="Times New Roman"/>
                <w:sz w:val="20"/>
                <w:szCs w:val="20"/>
              </w:rPr>
            </w:pPr>
          </w:p>
        </w:tc>
      </w:tr>
      <w:tr w:rsidR="001254B4" w:rsidRPr="003911A3" w14:paraId="587721C6" w14:textId="77777777" w:rsidTr="001254B4">
        <w:trPr>
          <w:trHeight w:val="320"/>
        </w:trPr>
        <w:tc>
          <w:tcPr>
            <w:tcW w:w="480" w:type="dxa"/>
            <w:tcBorders>
              <w:top w:val="nil"/>
              <w:left w:val="nil"/>
              <w:bottom w:val="nil"/>
              <w:right w:val="nil"/>
            </w:tcBorders>
            <w:shd w:val="clear" w:color="auto" w:fill="auto"/>
            <w:noWrap/>
            <w:vAlign w:val="bottom"/>
            <w:hideMark/>
          </w:tcPr>
          <w:p w14:paraId="7F95DF87" w14:textId="77777777" w:rsidR="003911A3" w:rsidRPr="003911A3" w:rsidRDefault="003911A3" w:rsidP="008A62FD">
            <w:pPr>
              <w:jc w:val="center"/>
              <w:rPr>
                <w:rFonts w:ascii="Times New Roman" w:eastAsia="Times New Roman" w:hAnsi="Times New Roman" w:cs="Times New Roman"/>
                <w:sz w:val="20"/>
                <w:szCs w:val="20"/>
              </w:rPr>
            </w:pPr>
          </w:p>
        </w:tc>
        <w:tc>
          <w:tcPr>
            <w:tcW w:w="2490" w:type="dxa"/>
            <w:tcBorders>
              <w:top w:val="nil"/>
              <w:left w:val="nil"/>
              <w:bottom w:val="nil"/>
              <w:right w:val="nil"/>
            </w:tcBorders>
            <w:shd w:val="clear" w:color="auto" w:fill="auto"/>
            <w:noWrap/>
            <w:vAlign w:val="bottom"/>
            <w:hideMark/>
          </w:tcPr>
          <w:p w14:paraId="33AD454A"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 xml:space="preserve">GED </w:t>
            </w:r>
          </w:p>
        </w:tc>
        <w:tc>
          <w:tcPr>
            <w:tcW w:w="1700" w:type="dxa"/>
            <w:tcBorders>
              <w:top w:val="nil"/>
              <w:left w:val="nil"/>
              <w:bottom w:val="nil"/>
              <w:right w:val="nil"/>
            </w:tcBorders>
            <w:shd w:val="clear" w:color="auto" w:fill="auto"/>
            <w:noWrap/>
            <w:vAlign w:val="bottom"/>
            <w:hideMark/>
          </w:tcPr>
          <w:p w14:paraId="1947FC7B"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0.03</w:t>
            </w:r>
          </w:p>
        </w:tc>
        <w:tc>
          <w:tcPr>
            <w:tcW w:w="1700" w:type="dxa"/>
            <w:tcBorders>
              <w:top w:val="nil"/>
              <w:left w:val="nil"/>
              <w:bottom w:val="nil"/>
              <w:right w:val="nil"/>
            </w:tcBorders>
            <w:shd w:val="clear" w:color="auto" w:fill="auto"/>
            <w:noWrap/>
            <w:vAlign w:val="center"/>
            <w:hideMark/>
          </w:tcPr>
          <w:p w14:paraId="79ADB0EE"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0.17</w:t>
            </w:r>
          </w:p>
        </w:tc>
        <w:tc>
          <w:tcPr>
            <w:tcW w:w="1700" w:type="dxa"/>
            <w:tcBorders>
              <w:top w:val="nil"/>
              <w:left w:val="nil"/>
              <w:bottom w:val="nil"/>
              <w:right w:val="nil"/>
            </w:tcBorders>
            <w:shd w:val="clear" w:color="auto" w:fill="auto"/>
            <w:noWrap/>
            <w:vAlign w:val="bottom"/>
            <w:hideMark/>
          </w:tcPr>
          <w:p w14:paraId="176987C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0.04</w:t>
            </w:r>
          </w:p>
        </w:tc>
        <w:tc>
          <w:tcPr>
            <w:tcW w:w="1386" w:type="dxa"/>
            <w:tcBorders>
              <w:top w:val="nil"/>
              <w:left w:val="nil"/>
              <w:bottom w:val="nil"/>
              <w:right w:val="nil"/>
            </w:tcBorders>
            <w:shd w:val="clear" w:color="auto" w:fill="auto"/>
            <w:noWrap/>
            <w:vAlign w:val="center"/>
            <w:hideMark/>
          </w:tcPr>
          <w:p w14:paraId="468ADE18"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w:t>
            </w:r>
          </w:p>
        </w:tc>
      </w:tr>
      <w:tr w:rsidR="001254B4" w:rsidRPr="003911A3" w14:paraId="1B5167AF" w14:textId="77777777" w:rsidTr="001254B4">
        <w:trPr>
          <w:trHeight w:val="320"/>
        </w:trPr>
        <w:tc>
          <w:tcPr>
            <w:tcW w:w="480" w:type="dxa"/>
            <w:tcBorders>
              <w:top w:val="nil"/>
              <w:left w:val="nil"/>
              <w:bottom w:val="nil"/>
              <w:right w:val="nil"/>
            </w:tcBorders>
            <w:shd w:val="clear" w:color="auto" w:fill="auto"/>
            <w:noWrap/>
            <w:vAlign w:val="bottom"/>
            <w:hideMark/>
          </w:tcPr>
          <w:p w14:paraId="6D5787B6"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51FE48B4"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High school</w:t>
            </w:r>
          </w:p>
        </w:tc>
        <w:tc>
          <w:tcPr>
            <w:tcW w:w="1700" w:type="dxa"/>
            <w:tcBorders>
              <w:top w:val="nil"/>
              <w:left w:val="nil"/>
              <w:bottom w:val="nil"/>
              <w:right w:val="nil"/>
            </w:tcBorders>
            <w:shd w:val="clear" w:color="auto" w:fill="auto"/>
            <w:noWrap/>
            <w:vAlign w:val="bottom"/>
            <w:hideMark/>
          </w:tcPr>
          <w:p w14:paraId="2337F756"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0.19</w:t>
            </w:r>
          </w:p>
        </w:tc>
        <w:tc>
          <w:tcPr>
            <w:tcW w:w="1700" w:type="dxa"/>
            <w:tcBorders>
              <w:top w:val="nil"/>
              <w:left w:val="nil"/>
              <w:bottom w:val="nil"/>
              <w:right w:val="nil"/>
            </w:tcBorders>
            <w:shd w:val="clear" w:color="auto" w:fill="auto"/>
            <w:noWrap/>
            <w:vAlign w:val="bottom"/>
            <w:hideMark/>
          </w:tcPr>
          <w:p w14:paraId="35185ED5"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0.39</w:t>
            </w:r>
          </w:p>
        </w:tc>
        <w:tc>
          <w:tcPr>
            <w:tcW w:w="1700" w:type="dxa"/>
            <w:tcBorders>
              <w:top w:val="nil"/>
              <w:left w:val="nil"/>
              <w:bottom w:val="nil"/>
              <w:right w:val="nil"/>
            </w:tcBorders>
            <w:shd w:val="clear" w:color="auto" w:fill="auto"/>
            <w:noWrap/>
            <w:vAlign w:val="center"/>
            <w:hideMark/>
          </w:tcPr>
          <w:p w14:paraId="02FADAE3"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0.22</w:t>
            </w:r>
          </w:p>
        </w:tc>
        <w:tc>
          <w:tcPr>
            <w:tcW w:w="1386" w:type="dxa"/>
            <w:tcBorders>
              <w:top w:val="nil"/>
              <w:left w:val="nil"/>
              <w:bottom w:val="nil"/>
              <w:right w:val="nil"/>
            </w:tcBorders>
            <w:shd w:val="clear" w:color="auto" w:fill="auto"/>
            <w:noWrap/>
            <w:vAlign w:val="bottom"/>
            <w:hideMark/>
          </w:tcPr>
          <w:p w14:paraId="6CABF135"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0.41</w:t>
            </w:r>
          </w:p>
        </w:tc>
      </w:tr>
      <w:tr w:rsidR="001254B4" w:rsidRPr="003911A3" w14:paraId="2C6ABECD" w14:textId="77777777" w:rsidTr="001254B4">
        <w:trPr>
          <w:trHeight w:val="320"/>
        </w:trPr>
        <w:tc>
          <w:tcPr>
            <w:tcW w:w="480" w:type="dxa"/>
            <w:tcBorders>
              <w:top w:val="nil"/>
              <w:left w:val="nil"/>
              <w:bottom w:val="nil"/>
              <w:right w:val="nil"/>
            </w:tcBorders>
            <w:shd w:val="clear" w:color="auto" w:fill="auto"/>
            <w:noWrap/>
            <w:vAlign w:val="bottom"/>
            <w:hideMark/>
          </w:tcPr>
          <w:p w14:paraId="1D035E7F"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254CF146"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 xml:space="preserve">Some College </w:t>
            </w:r>
          </w:p>
        </w:tc>
        <w:tc>
          <w:tcPr>
            <w:tcW w:w="1700" w:type="dxa"/>
            <w:tcBorders>
              <w:top w:val="nil"/>
              <w:left w:val="nil"/>
              <w:bottom w:val="nil"/>
              <w:right w:val="nil"/>
            </w:tcBorders>
            <w:shd w:val="clear" w:color="auto" w:fill="auto"/>
            <w:noWrap/>
            <w:vAlign w:val="bottom"/>
            <w:hideMark/>
          </w:tcPr>
          <w:p w14:paraId="13D0DAAE"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0.07</w:t>
            </w:r>
          </w:p>
        </w:tc>
        <w:tc>
          <w:tcPr>
            <w:tcW w:w="1700" w:type="dxa"/>
            <w:tcBorders>
              <w:top w:val="nil"/>
              <w:left w:val="nil"/>
              <w:bottom w:val="nil"/>
              <w:right w:val="nil"/>
            </w:tcBorders>
            <w:shd w:val="clear" w:color="auto" w:fill="auto"/>
            <w:noWrap/>
            <w:vAlign w:val="bottom"/>
            <w:hideMark/>
          </w:tcPr>
          <w:p w14:paraId="4E620D4B"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0.26</w:t>
            </w:r>
          </w:p>
        </w:tc>
        <w:tc>
          <w:tcPr>
            <w:tcW w:w="1700" w:type="dxa"/>
            <w:tcBorders>
              <w:top w:val="nil"/>
              <w:left w:val="nil"/>
              <w:bottom w:val="nil"/>
              <w:right w:val="nil"/>
            </w:tcBorders>
            <w:shd w:val="clear" w:color="auto" w:fill="auto"/>
            <w:noWrap/>
            <w:vAlign w:val="bottom"/>
            <w:hideMark/>
          </w:tcPr>
          <w:p w14:paraId="22A4C60C"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0.07</w:t>
            </w:r>
          </w:p>
        </w:tc>
        <w:tc>
          <w:tcPr>
            <w:tcW w:w="1386" w:type="dxa"/>
            <w:tcBorders>
              <w:top w:val="nil"/>
              <w:left w:val="nil"/>
              <w:bottom w:val="nil"/>
              <w:right w:val="nil"/>
            </w:tcBorders>
            <w:shd w:val="clear" w:color="auto" w:fill="auto"/>
            <w:noWrap/>
            <w:vAlign w:val="bottom"/>
            <w:hideMark/>
          </w:tcPr>
          <w:p w14:paraId="264E7EFF"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0.25</w:t>
            </w:r>
          </w:p>
        </w:tc>
      </w:tr>
      <w:tr w:rsidR="001254B4" w:rsidRPr="003911A3" w14:paraId="1689F7B7" w14:textId="77777777" w:rsidTr="001254B4">
        <w:trPr>
          <w:trHeight w:val="320"/>
        </w:trPr>
        <w:tc>
          <w:tcPr>
            <w:tcW w:w="480" w:type="dxa"/>
            <w:tcBorders>
              <w:top w:val="nil"/>
              <w:left w:val="nil"/>
              <w:bottom w:val="nil"/>
              <w:right w:val="nil"/>
            </w:tcBorders>
            <w:shd w:val="clear" w:color="auto" w:fill="auto"/>
            <w:noWrap/>
            <w:vAlign w:val="bottom"/>
            <w:hideMark/>
          </w:tcPr>
          <w:p w14:paraId="162680DD"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5E2A4F36"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 xml:space="preserve">One or more college credits </w:t>
            </w:r>
          </w:p>
        </w:tc>
        <w:tc>
          <w:tcPr>
            <w:tcW w:w="1700" w:type="dxa"/>
            <w:tcBorders>
              <w:top w:val="nil"/>
              <w:left w:val="nil"/>
              <w:bottom w:val="nil"/>
              <w:right w:val="nil"/>
            </w:tcBorders>
            <w:shd w:val="clear" w:color="auto" w:fill="auto"/>
            <w:noWrap/>
            <w:vAlign w:val="center"/>
            <w:hideMark/>
          </w:tcPr>
          <w:p w14:paraId="182DBBE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0.14</w:t>
            </w:r>
          </w:p>
        </w:tc>
        <w:tc>
          <w:tcPr>
            <w:tcW w:w="1700" w:type="dxa"/>
            <w:tcBorders>
              <w:top w:val="nil"/>
              <w:left w:val="nil"/>
              <w:bottom w:val="nil"/>
              <w:right w:val="nil"/>
            </w:tcBorders>
            <w:shd w:val="clear" w:color="auto" w:fill="auto"/>
            <w:noWrap/>
            <w:vAlign w:val="bottom"/>
            <w:hideMark/>
          </w:tcPr>
          <w:p w14:paraId="2D8EA5B3"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0.35</w:t>
            </w:r>
          </w:p>
        </w:tc>
        <w:tc>
          <w:tcPr>
            <w:tcW w:w="1700" w:type="dxa"/>
            <w:tcBorders>
              <w:top w:val="nil"/>
              <w:left w:val="nil"/>
              <w:bottom w:val="nil"/>
              <w:right w:val="nil"/>
            </w:tcBorders>
            <w:shd w:val="clear" w:color="auto" w:fill="auto"/>
            <w:noWrap/>
            <w:vAlign w:val="bottom"/>
            <w:hideMark/>
          </w:tcPr>
          <w:p w14:paraId="54778584"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0.14</w:t>
            </w:r>
          </w:p>
        </w:tc>
        <w:tc>
          <w:tcPr>
            <w:tcW w:w="1386" w:type="dxa"/>
            <w:tcBorders>
              <w:top w:val="nil"/>
              <w:left w:val="nil"/>
              <w:bottom w:val="nil"/>
              <w:right w:val="nil"/>
            </w:tcBorders>
            <w:shd w:val="clear" w:color="auto" w:fill="auto"/>
            <w:noWrap/>
            <w:vAlign w:val="bottom"/>
            <w:hideMark/>
          </w:tcPr>
          <w:p w14:paraId="0849E95B"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0.35</w:t>
            </w:r>
          </w:p>
        </w:tc>
      </w:tr>
      <w:tr w:rsidR="001254B4" w:rsidRPr="003911A3" w14:paraId="0941A392" w14:textId="77777777" w:rsidTr="001254B4">
        <w:trPr>
          <w:trHeight w:val="320"/>
        </w:trPr>
        <w:tc>
          <w:tcPr>
            <w:tcW w:w="480" w:type="dxa"/>
            <w:tcBorders>
              <w:top w:val="nil"/>
              <w:left w:val="nil"/>
              <w:bottom w:val="nil"/>
              <w:right w:val="nil"/>
            </w:tcBorders>
            <w:shd w:val="clear" w:color="auto" w:fill="auto"/>
            <w:noWrap/>
            <w:vAlign w:val="bottom"/>
            <w:hideMark/>
          </w:tcPr>
          <w:p w14:paraId="45F0EF09"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470F1804"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Associate's Degree</w:t>
            </w:r>
          </w:p>
        </w:tc>
        <w:tc>
          <w:tcPr>
            <w:tcW w:w="1700" w:type="dxa"/>
            <w:tcBorders>
              <w:top w:val="nil"/>
              <w:left w:val="nil"/>
              <w:bottom w:val="nil"/>
              <w:right w:val="nil"/>
            </w:tcBorders>
            <w:shd w:val="clear" w:color="auto" w:fill="auto"/>
            <w:noWrap/>
            <w:vAlign w:val="bottom"/>
            <w:hideMark/>
          </w:tcPr>
          <w:p w14:paraId="291932F0"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0.13</w:t>
            </w:r>
          </w:p>
        </w:tc>
        <w:tc>
          <w:tcPr>
            <w:tcW w:w="1700" w:type="dxa"/>
            <w:tcBorders>
              <w:top w:val="nil"/>
              <w:left w:val="nil"/>
              <w:bottom w:val="nil"/>
              <w:right w:val="nil"/>
            </w:tcBorders>
            <w:shd w:val="clear" w:color="auto" w:fill="auto"/>
            <w:noWrap/>
            <w:vAlign w:val="center"/>
            <w:hideMark/>
          </w:tcPr>
          <w:p w14:paraId="46C3E0BA"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0.34</w:t>
            </w:r>
          </w:p>
        </w:tc>
        <w:tc>
          <w:tcPr>
            <w:tcW w:w="1700" w:type="dxa"/>
            <w:tcBorders>
              <w:top w:val="nil"/>
              <w:left w:val="nil"/>
              <w:bottom w:val="nil"/>
              <w:right w:val="nil"/>
            </w:tcBorders>
            <w:shd w:val="clear" w:color="auto" w:fill="auto"/>
            <w:noWrap/>
            <w:vAlign w:val="bottom"/>
            <w:hideMark/>
          </w:tcPr>
          <w:p w14:paraId="63911A9B"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w:t>
            </w:r>
          </w:p>
        </w:tc>
        <w:tc>
          <w:tcPr>
            <w:tcW w:w="1386" w:type="dxa"/>
            <w:tcBorders>
              <w:top w:val="nil"/>
              <w:left w:val="nil"/>
              <w:bottom w:val="nil"/>
              <w:right w:val="nil"/>
            </w:tcBorders>
            <w:shd w:val="clear" w:color="auto" w:fill="auto"/>
            <w:noWrap/>
            <w:vAlign w:val="bottom"/>
            <w:hideMark/>
          </w:tcPr>
          <w:p w14:paraId="50B6A0BF"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w:t>
            </w:r>
          </w:p>
        </w:tc>
      </w:tr>
      <w:tr w:rsidR="001254B4" w:rsidRPr="003911A3" w14:paraId="3EA67CF6" w14:textId="77777777" w:rsidTr="001254B4">
        <w:trPr>
          <w:trHeight w:val="320"/>
        </w:trPr>
        <w:tc>
          <w:tcPr>
            <w:tcW w:w="480" w:type="dxa"/>
            <w:tcBorders>
              <w:top w:val="nil"/>
              <w:left w:val="nil"/>
              <w:bottom w:val="nil"/>
              <w:right w:val="nil"/>
            </w:tcBorders>
            <w:shd w:val="clear" w:color="auto" w:fill="auto"/>
            <w:noWrap/>
            <w:vAlign w:val="bottom"/>
            <w:hideMark/>
          </w:tcPr>
          <w:p w14:paraId="362CC5E5"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6EB0C252"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Bachelor's Degree</w:t>
            </w:r>
          </w:p>
        </w:tc>
        <w:tc>
          <w:tcPr>
            <w:tcW w:w="1700" w:type="dxa"/>
            <w:tcBorders>
              <w:top w:val="nil"/>
              <w:left w:val="nil"/>
              <w:bottom w:val="nil"/>
              <w:right w:val="nil"/>
            </w:tcBorders>
            <w:shd w:val="clear" w:color="auto" w:fill="auto"/>
            <w:noWrap/>
            <w:vAlign w:val="bottom"/>
            <w:hideMark/>
          </w:tcPr>
          <w:p w14:paraId="0E1BC5B8"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0.24</w:t>
            </w:r>
          </w:p>
        </w:tc>
        <w:tc>
          <w:tcPr>
            <w:tcW w:w="1700" w:type="dxa"/>
            <w:tcBorders>
              <w:top w:val="nil"/>
              <w:left w:val="nil"/>
              <w:bottom w:val="nil"/>
              <w:right w:val="nil"/>
            </w:tcBorders>
            <w:shd w:val="clear" w:color="auto" w:fill="auto"/>
            <w:noWrap/>
            <w:vAlign w:val="center"/>
            <w:hideMark/>
          </w:tcPr>
          <w:p w14:paraId="5A7CD61F"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0.43</w:t>
            </w:r>
          </w:p>
        </w:tc>
        <w:tc>
          <w:tcPr>
            <w:tcW w:w="1700" w:type="dxa"/>
            <w:tcBorders>
              <w:top w:val="nil"/>
              <w:left w:val="nil"/>
              <w:bottom w:val="nil"/>
              <w:right w:val="nil"/>
            </w:tcBorders>
            <w:shd w:val="clear" w:color="auto" w:fill="auto"/>
            <w:noWrap/>
            <w:vAlign w:val="bottom"/>
            <w:hideMark/>
          </w:tcPr>
          <w:p w14:paraId="022F388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0.21</w:t>
            </w:r>
          </w:p>
        </w:tc>
        <w:tc>
          <w:tcPr>
            <w:tcW w:w="1386" w:type="dxa"/>
            <w:tcBorders>
              <w:top w:val="nil"/>
              <w:left w:val="nil"/>
              <w:bottom w:val="nil"/>
              <w:right w:val="nil"/>
            </w:tcBorders>
            <w:shd w:val="clear" w:color="auto" w:fill="auto"/>
            <w:noWrap/>
            <w:vAlign w:val="bottom"/>
            <w:hideMark/>
          </w:tcPr>
          <w:p w14:paraId="68988801"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0.41</w:t>
            </w:r>
          </w:p>
        </w:tc>
      </w:tr>
      <w:tr w:rsidR="001254B4" w:rsidRPr="003911A3" w14:paraId="179750CB" w14:textId="77777777" w:rsidTr="001254B4">
        <w:trPr>
          <w:trHeight w:val="320"/>
        </w:trPr>
        <w:tc>
          <w:tcPr>
            <w:tcW w:w="480" w:type="dxa"/>
            <w:tcBorders>
              <w:top w:val="nil"/>
              <w:left w:val="nil"/>
              <w:bottom w:val="nil"/>
              <w:right w:val="nil"/>
            </w:tcBorders>
            <w:shd w:val="clear" w:color="auto" w:fill="auto"/>
            <w:noWrap/>
            <w:vAlign w:val="bottom"/>
            <w:hideMark/>
          </w:tcPr>
          <w:p w14:paraId="1414B7BF"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79D9CDB6"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Master's Degree</w:t>
            </w:r>
          </w:p>
        </w:tc>
        <w:tc>
          <w:tcPr>
            <w:tcW w:w="1700" w:type="dxa"/>
            <w:tcBorders>
              <w:top w:val="nil"/>
              <w:left w:val="nil"/>
              <w:bottom w:val="nil"/>
              <w:right w:val="nil"/>
            </w:tcBorders>
            <w:shd w:val="clear" w:color="auto" w:fill="auto"/>
            <w:noWrap/>
            <w:vAlign w:val="center"/>
            <w:hideMark/>
          </w:tcPr>
          <w:p w14:paraId="33B5A937"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w:t>
            </w:r>
          </w:p>
        </w:tc>
        <w:tc>
          <w:tcPr>
            <w:tcW w:w="1700" w:type="dxa"/>
            <w:tcBorders>
              <w:top w:val="nil"/>
              <w:left w:val="nil"/>
              <w:bottom w:val="nil"/>
              <w:right w:val="nil"/>
            </w:tcBorders>
            <w:shd w:val="clear" w:color="auto" w:fill="auto"/>
            <w:noWrap/>
            <w:vAlign w:val="bottom"/>
            <w:hideMark/>
          </w:tcPr>
          <w:p w14:paraId="5B29849C"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w:t>
            </w:r>
          </w:p>
        </w:tc>
        <w:tc>
          <w:tcPr>
            <w:tcW w:w="1700" w:type="dxa"/>
            <w:tcBorders>
              <w:top w:val="nil"/>
              <w:left w:val="nil"/>
              <w:bottom w:val="nil"/>
              <w:right w:val="nil"/>
            </w:tcBorders>
            <w:shd w:val="clear" w:color="auto" w:fill="auto"/>
            <w:noWrap/>
            <w:vAlign w:val="bottom"/>
            <w:hideMark/>
          </w:tcPr>
          <w:p w14:paraId="62D14882"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0.08</w:t>
            </w:r>
          </w:p>
        </w:tc>
        <w:tc>
          <w:tcPr>
            <w:tcW w:w="1386" w:type="dxa"/>
            <w:tcBorders>
              <w:top w:val="nil"/>
              <w:left w:val="nil"/>
              <w:bottom w:val="nil"/>
              <w:right w:val="nil"/>
            </w:tcBorders>
            <w:shd w:val="clear" w:color="auto" w:fill="auto"/>
            <w:noWrap/>
            <w:vAlign w:val="center"/>
            <w:hideMark/>
          </w:tcPr>
          <w:p w14:paraId="11D79C64"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0.27</w:t>
            </w:r>
          </w:p>
        </w:tc>
      </w:tr>
      <w:tr w:rsidR="001254B4" w:rsidRPr="003911A3" w14:paraId="49AEFBC2" w14:textId="77777777" w:rsidTr="001254B4">
        <w:trPr>
          <w:trHeight w:val="320"/>
        </w:trPr>
        <w:tc>
          <w:tcPr>
            <w:tcW w:w="480" w:type="dxa"/>
            <w:tcBorders>
              <w:top w:val="nil"/>
              <w:left w:val="nil"/>
              <w:bottom w:val="nil"/>
              <w:right w:val="nil"/>
            </w:tcBorders>
            <w:shd w:val="clear" w:color="auto" w:fill="auto"/>
            <w:noWrap/>
            <w:vAlign w:val="bottom"/>
            <w:hideMark/>
          </w:tcPr>
          <w:p w14:paraId="23033285"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4CB5E9B0"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Professional beyond Bachelor's</w:t>
            </w:r>
          </w:p>
        </w:tc>
        <w:tc>
          <w:tcPr>
            <w:tcW w:w="1700" w:type="dxa"/>
            <w:tcBorders>
              <w:top w:val="nil"/>
              <w:left w:val="nil"/>
              <w:bottom w:val="nil"/>
              <w:right w:val="nil"/>
            </w:tcBorders>
            <w:shd w:val="clear" w:color="auto" w:fill="auto"/>
            <w:noWrap/>
            <w:vAlign w:val="center"/>
            <w:hideMark/>
          </w:tcPr>
          <w:p w14:paraId="79D2E8D0"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0.02</w:t>
            </w:r>
          </w:p>
        </w:tc>
        <w:tc>
          <w:tcPr>
            <w:tcW w:w="1700" w:type="dxa"/>
            <w:tcBorders>
              <w:top w:val="nil"/>
              <w:left w:val="nil"/>
              <w:bottom w:val="nil"/>
              <w:right w:val="nil"/>
            </w:tcBorders>
            <w:shd w:val="clear" w:color="auto" w:fill="auto"/>
            <w:noWrap/>
            <w:vAlign w:val="center"/>
            <w:hideMark/>
          </w:tcPr>
          <w:p w14:paraId="2B3A78A3"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0.15</w:t>
            </w:r>
          </w:p>
        </w:tc>
        <w:tc>
          <w:tcPr>
            <w:tcW w:w="1700" w:type="dxa"/>
            <w:tcBorders>
              <w:top w:val="nil"/>
              <w:left w:val="nil"/>
              <w:bottom w:val="nil"/>
              <w:right w:val="nil"/>
            </w:tcBorders>
            <w:shd w:val="clear" w:color="auto" w:fill="auto"/>
            <w:noWrap/>
            <w:vAlign w:val="bottom"/>
            <w:hideMark/>
          </w:tcPr>
          <w:p w14:paraId="7D32CF77"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0.03</w:t>
            </w:r>
          </w:p>
        </w:tc>
        <w:tc>
          <w:tcPr>
            <w:tcW w:w="1386" w:type="dxa"/>
            <w:tcBorders>
              <w:top w:val="nil"/>
              <w:left w:val="nil"/>
              <w:bottom w:val="nil"/>
              <w:right w:val="nil"/>
            </w:tcBorders>
            <w:shd w:val="clear" w:color="auto" w:fill="auto"/>
            <w:noWrap/>
            <w:vAlign w:val="center"/>
            <w:hideMark/>
          </w:tcPr>
          <w:p w14:paraId="214E08A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0.18</w:t>
            </w:r>
          </w:p>
        </w:tc>
      </w:tr>
      <w:tr w:rsidR="001254B4" w:rsidRPr="003911A3" w14:paraId="3AAAE287" w14:textId="77777777" w:rsidTr="001254B4">
        <w:trPr>
          <w:trHeight w:val="320"/>
        </w:trPr>
        <w:tc>
          <w:tcPr>
            <w:tcW w:w="480" w:type="dxa"/>
            <w:tcBorders>
              <w:top w:val="nil"/>
              <w:left w:val="nil"/>
              <w:bottom w:val="nil"/>
              <w:right w:val="nil"/>
            </w:tcBorders>
            <w:shd w:val="clear" w:color="auto" w:fill="auto"/>
            <w:noWrap/>
            <w:vAlign w:val="bottom"/>
            <w:hideMark/>
          </w:tcPr>
          <w:p w14:paraId="58FD1C70"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0138E229"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Doctorate Degree</w:t>
            </w:r>
          </w:p>
        </w:tc>
        <w:tc>
          <w:tcPr>
            <w:tcW w:w="1700" w:type="dxa"/>
            <w:tcBorders>
              <w:top w:val="nil"/>
              <w:left w:val="nil"/>
              <w:bottom w:val="nil"/>
              <w:right w:val="nil"/>
            </w:tcBorders>
            <w:shd w:val="clear" w:color="auto" w:fill="auto"/>
            <w:noWrap/>
            <w:vAlign w:val="bottom"/>
            <w:hideMark/>
          </w:tcPr>
          <w:p w14:paraId="7E4900D4"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0.01</w:t>
            </w:r>
          </w:p>
        </w:tc>
        <w:tc>
          <w:tcPr>
            <w:tcW w:w="1700" w:type="dxa"/>
            <w:tcBorders>
              <w:top w:val="nil"/>
              <w:left w:val="nil"/>
              <w:bottom w:val="nil"/>
              <w:right w:val="nil"/>
            </w:tcBorders>
            <w:shd w:val="clear" w:color="auto" w:fill="auto"/>
            <w:noWrap/>
            <w:vAlign w:val="bottom"/>
            <w:hideMark/>
          </w:tcPr>
          <w:p w14:paraId="51B1BF3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0.12</w:t>
            </w:r>
          </w:p>
        </w:tc>
        <w:tc>
          <w:tcPr>
            <w:tcW w:w="1700" w:type="dxa"/>
            <w:tcBorders>
              <w:top w:val="nil"/>
              <w:left w:val="nil"/>
              <w:bottom w:val="nil"/>
              <w:right w:val="nil"/>
            </w:tcBorders>
            <w:shd w:val="clear" w:color="auto" w:fill="auto"/>
            <w:noWrap/>
            <w:vAlign w:val="bottom"/>
            <w:hideMark/>
          </w:tcPr>
          <w:p w14:paraId="2B01DCFA"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0.02</w:t>
            </w:r>
          </w:p>
        </w:tc>
        <w:tc>
          <w:tcPr>
            <w:tcW w:w="1386" w:type="dxa"/>
            <w:tcBorders>
              <w:top w:val="nil"/>
              <w:left w:val="nil"/>
              <w:bottom w:val="nil"/>
              <w:right w:val="nil"/>
            </w:tcBorders>
            <w:shd w:val="clear" w:color="auto" w:fill="auto"/>
            <w:noWrap/>
            <w:vAlign w:val="bottom"/>
            <w:hideMark/>
          </w:tcPr>
          <w:p w14:paraId="0187328C"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0.12</w:t>
            </w:r>
          </w:p>
        </w:tc>
      </w:tr>
      <w:tr w:rsidR="001254B4" w:rsidRPr="003911A3" w14:paraId="7C1CD52E" w14:textId="77777777" w:rsidTr="001254B4">
        <w:trPr>
          <w:trHeight w:val="320"/>
        </w:trPr>
        <w:tc>
          <w:tcPr>
            <w:tcW w:w="2970" w:type="dxa"/>
            <w:gridSpan w:val="2"/>
            <w:tcBorders>
              <w:top w:val="nil"/>
              <w:left w:val="nil"/>
              <w:bottom w:val="nil"/>
              <w:right w:val="nil"/>
            </w:tcBorders>
            <w:shd w:val="clear" w:color="auto" w:fill="auto"/>
            <w:noWrap/>
            <w:vAlign w:val="bottom"/>
            <w:hideMark/>
          </w:tcPr>
          <w:p w14:paraId="48C11B54"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Race/Ethinicity</w:t>
            </w:r>
          </w:p>
        </w:tc>
        <w:tc>
          <w:tcPr>
            <w:tcW w:w="1700" w:type="dxa"/>
            <w:tcBorders>
              <w:top w:val="nil"/>
              <w:left w:val="nil"/>
              <w:bottom w:val="nil"/>
              <w:right w:val="nil"/>
            </w:tcBorders>
            <w:shd w:val="clear" w:color="auto" w:fill="auto"/>
            <w:noWrap/>
            <w:vAlign w:val="bottom"/>
            <w:hideMark/>
          </w:tcPr>
          <w:p w14:paraId="334232FE" w14:textId="77777777" w:rsidR="003911A3" w:rsidRPr="003911A3" w:rsidRDefault="003911A3" w:rsidP="008A62FD">
            <w:pPr>
              <w:rPr>
                <w:rFonts w:ascii="Times Roman" w:eastAsia="Times New Roman" w:hAnsi="Times Roman" w:cs="Times New Roman"/>
                <w:b/>
                <w:bCs/>
                <w:color w:val="000000"/>
                <w:szCs w:val="24"/>
              </w:rPr>
            </w:pPr>
          </w:p>
        </w:tc>
        <w:tc>
          <w:tcPr>
            <w:tcW w:w="1700" w:type="dxa"/>
            <w:tcBorders>
              <w:top w:val="nil"/>
              <w:left w:val="nil"/>
              <w:bottom w:val="nil"/>
              <w:right w:val="nil"/>
            </w:tcBorders>
            <w:shd w:val="clear" w:color="auto" w:fill="auto"/>
            <w:noWrap/>
            <w:vAlign w:val="bottom"/>
            <w:hideMark/>
          </w:tcPr>
          <w:p w14:paraId="0DAB0D13" w14:textId="77777777" w:rsidR="003911A3" w:rsidRPr="003911A3" w:rsidRDefault="003911A3" w:rsidP="008A62FD">
            <w:pPr>
              <w:jc w:val="center"/>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76213A5C" w14:textId="77777777" w:rsidR="003911A3" w:rsidRPr="003911A3" w:rsidRDefault="003911A3" w:rsidP="008A62FD">
            <w:pPr>
              <w:jc w:val="center"/>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73C8DEEB" w14:textId="77777777" w:rsidR="003911A3" w:rsidRPr="003911A3" w:rsidRDefault="003911A3" w:rsidP="008A62FD">
            <w:pPr>
              <w:jc w:val="center"/>
              <w:rPr>
                <w:rFonts w:ascii="Times New Roman" w:eastAsia="Times New Roman" w:hAnsi="Times New Roman" w:cs="Times New Roman"/>
                <w:sz w:val="20"/>
                <w:szCs w:val="20"/>
              </w:rPr>
            </w:pPr>
          </w:p>
        </w:tc>
      </w:tr>
      <w:tr w:rsidR="001254B4" w:rsidRPr="003911A3" w14:paraId="386EEA82" w14:textId="77777777" w:rsidTr="001254B4">
        <w:trPr>
          <w:trHeight w:val="320"/>
        </w:trPr>
        <w:tc>
          <w:tcPr>
            <w:tcW w:w="480" w:type="dxa"/>
            <w:tcBorders>
              <w:top w:val="nil"/>
              <w:left w:val="nil"/>
              <w:bottom w:val="nil"/>
              <w:right w:val="nil"/>
            </w:tcBorders>
            <w:shd w:val="clear" w:color="auto" w:fill="auto"/>
            <w:noWrap/>
            <w:vAlign w:val="bottom"/>
            <w:hideMark/>
          </w:tcPr>
          <w:p w14:paraId="792B30A1" w14:textId="77777777" w:rsidR="003911A3" w:rsidRPr="003911A3" w:rsidRDefault="003911A3" w:rsidP="008A62FD">
            <w:pPr>
              <w:jc w:val="center"/>
              <w:rPr>
                <w:rFonts w:ascii="Times New Roman" w:eastAsia="Times New Roman" w:hAnsi="Times New Roman" w:cs="Times New Roman"/>
                <w:sz w:val="20"/>
                <w:szCs w:val="20"/>
              </w:rPr>
            </w:pPr>
          </w:p>
        </w:tc>
        <w:tc>
          <w:tcPr>
            <w:tcW w:w="2490" w:type="dxa"/>
            <w:tcBorders>
              <w:top w:val="nil"/>
              <w:left w:val="nil"/>
              <w:bottom w:val="nil"/>
              <w:right w:val="nil"/>
            </w:tcBorders>
            <w:shd w:val="clear" w:color="auto" w:fill="auto"/>
            <w:noWrap/>
            <w:vAlign w:val="bottom"/>
            <w:hideMark/>
          </w:tcPr>
          <w:p w14:paraId="08F5987D"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White</w:t>
            </w:r>
          </w:p>
        </w:tc>
        <w:tc>
          <w:tcPr>
            <w:tcW w:w="1700" w:type="dxa"/>
            <w:tcBorders>
              <w:top w:val="nil"/>
              <w:left w:val="nil"/>
              <w:bottom w:val="nil"/>
              <w:right w:val="nil"/>
            </w:tcBorders>
            <w:shd w:val="clear" w:color="auto" w:fill="auto"/>
            <w:noWrap/>
            <w:vAlign w:val="bottom"/>
            <w:hideMark/>
          </w:tcPr>
          <w:p w14:paraId="50E79A9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0.78</w:t>
            </w:r>
          </w:p>
        </w:tc>
        <w:tc>
          <w:tcPr>
            <w:tcW w:w="1700" w:type="dxa"/>
            <w:tcBorders>
              <w:top w:val="nil"/>
              <w:left w:val="nil"/>
              <w:bottom w:val="nil"/>
              <w:right w:val="nil"/>
            </w:tcBorders>
            <w:shd w:val="clear" w:color="auto" w:fill="auto"/>
            <w:noWrap/>
            <w:vAlign w:val="bottom"/>
            <w:hideMark/>
          </w:tcPr>
          <w:p w14:paraId="6022B958"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0.42</w:t>
            </w:r>
          </w:p>
        </w:tc>
        <w:tc>
          <w:tcPr>
            <w:tcW w:w="1700" w:type="dxa"/>
            <w:tcBorders>
              <w:top w:val="nil"/>
              <w:left w:val="nil"/>
              <w:bottom w:val="nil"/>
              <w:right w:val="nil"/>
            </w:tcBorders>
            <w:shd w:val="clear" w:color="auto" w:fill="auto"/>
            <w:noWrap/>
            <w:vAlign w:val="center"/>
            <w:hideMark/>
          </w:tcPr>
          <w:p w14:paraId="2F2D560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0.81</w:t>
            </w:r>
          </w:p>
        </w:tc>
        <w:tc>
          <w:tcPr>
            <w:tcW w:w="1386" w:type="dxa"/>
            <w:tcBorders>
              <w:top w:val="nil"/>
              <w:left w:val="nil"/>
              <w:bottom w:val="nil"/>
              <w:right w:val="nil"/>
            </w:tcBorders>
            <w:shd w:val="clear" w:color="auto" w:fill="auto"/>
            <w:noWrap/>
            <w:vAlign w:val="bottom"/>
            <w:hideMark/>
          </w:tcPr>
          <w:p w14:paraId="794A74C7"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0.39</w:t>
            </w:r>
          </w:p>
        </w:tc>
      </w:tr>
      <w:tr w:rsidR="001254B4" w:rsidRPr="003911A3" w14:paraId="60E44348" w14:textId="77777777" w:rsidTr="001254B4">
        <w:trPr>
          <w:trHeight w:val="320"/>
        </w:trPr>
        <w:tc>
          <w:tcPr>
            <w:tcW w:w="480" w:type="dxa"/>
            <w:tcBorders>
              <w:top w:val="nil"/>
              <w:left w:val="nil"/>
              <w:bottom w:val="nil"/>
              <w:right w:val="nil"/>
            </w:tcBorders>
            <w:shd w:val="clear" w:color="auto" w:fill="auto"/>
            <w:noWrap/>
            <w:vAlign w:val="bottom"/>
            <w:hideMark/>
          </w:tcPr>
          <w:p w14:paraId="12274C94"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08B18AF5"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Black</w:t>
            </w:r>
          </w:p>
        </w:tc>
        <w:tc>
          <w:tcPr>
            <w:tcW w:w="1700" w:type="dxa"/>
            <w:tcBorders>
              <w:top w:val="nil"/>
              <w:left w:val="nil"/>
              <w:bottom w:val="nil"/>
              <w:right w:val="nil"/>
            </w:tcBorders>
            <w:shd w:val="clear" w:color="auto" w:fill="auto"/>
            <w:noWrap/>
            <w:vAlign w:val="bottom"/>
            <w:hideMark/>
          </w:tcPr>
          <w:p w14:paraId="1E2C8D88"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0.14</w:t>
            </w:r>
          </w:p>
        </w:tc>
        <w:tc>
          <w:tcPr>
            <w:tcW w:w="1700" w:type="dxa"/>
            <w:tcBorders>
              <w:top w:val="nil"/>
              <w:left w:val="nil"/>
              <w:bottom w:val="nil"/>
              <w:right w:val="nil"/>
            </w:tcBorders>
            <w:shd w:val="clear" w:color="auto" w:fill="auto"/>
            <w:noWrap/>
            <w:vAlign w:val="center"/>
            <w:hideMark/>
          </w:tcPr>
          <w:p w14:paraId="2E3E5A8C"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0.35</w:t>
            </w:r>
          </w:p>
        </w:tc>
        <w:tc>
          <w:tcPr>
            <w:tcW w:w="1700" w:type="dxa"/>
            <w:tcBorders>
              <w:top w:val="nil"/>
              <w:left w:val="nil"/>
              <w:bottom w:val="nil"/>
              <w:right w:val="nil"/>
            </w:tcBorders>
            <w:shd w:val="clear" w:color="auto" w:fill="auto"/>
            <w:noWrap/>
            <w:vAlign w:val="center"/>
            <w:hideMark/>
          </w:tcPr>
          <w:p w14:paraId="292472EB"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0.11</w:t>
            </w:r>
          </w:p>
        </w:tc>
        <w:tc>
          <w:tcPr>
            <w:tcW w:w="1386" w:type="dxa"/>
            <w:tcBorders>
              <w:top w:val="nil"/>
              <w:left w:val="nil"/>
              <w:bottom w:val="nil"/>
              <w:right w:val="nil"/>
            </w:tcBorders>
            <w:shd w:val="clear" w:color="auto" w:fill="auto"/>
            <w:noWrap/>
            <w:vAlign w:val="bottom"/>
            <w:hideMark/>
          </w:tcPr>
          <w:p w14:paraId="765974D7"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0.31</w:t>
            </w:r>
          </w:p>
        </w:tc>
      </w:tr>
      <w:tr w:rsidR="001254B4" w:rsidRPr="003911A3" w14:paraId="204944BA" w14:textId="77777777" w:rsidTr="001254B4">
        <w:trPr>
          <w:trHeight w:val="320"/>
        </w:trPr>
        <w:tc>
          <w:tcPr>
            <w:tcW w:w="480" w:type="dxa"/>
            <w:tcBorders>
              <w:top w:val="nil"/>
              <w:left w:val="nil"/>
              <w:bottom w:val="nil"/>
              <w:right w:val="nil"/>
            </w:tcBorders>
            <w:shd w:val="clear" w:color="auto" w:fill="auto"/>
            <w:noWrap/>
            <w:vAlign w:val="bottom"/>
            <w:hideMark/>
          </w:tcPr>
          <w:p w14:paraId="2FF5FFA4" w14:textId="77777777" w:rsidR="003911A3" w:rsidRPr="003911A3" w:rsidRDefault="003911A3" w:rsidP="008A62FD">
            <w:pPr>
              <w:jc w:val="center"/>
              <w:rPr>
                <w:rFonts w:ascii="Times Roman" w:eastAsia="Times New Roman" w:hAnsi="Times Roman" w:cs="Times New Roman"/>
                <w:color w:val="000000"/>
                <w:szCs w:val="24"/>
              </w:rPr>
            </w:pPr>
          </w:p>
        </w:tc>
        <w:tc>
          <w:tcPr>
            <w:tcW w:w="2490" w:type="dxa"/>
            <w:tcBorders>
              <w:top w:val="nil"/>
              <w:left w:val="nil"/>
              <w:bottom w:val="nil"/>
              <w:right w:val="nil"/>
            </w:tcBorders>
            <w:shd w:val="clear" w:color="auto" w:fill="auto"/>
            <w:noWrap/>
            <w:vAlign w:val="bottom"/>
            <w:hideMark/>
          </w:tcPr>
          <w:p w14:paraId="0B5D124B"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Asian</w:t>
            </w:r>
          </w:p>
        </w:tc>
        <w:tc>
          <w:tcPr>
            <w:tcW w:w="1700" w:type="dxa"/>
            <w:tcBorders>
              <w:top w:val="nil"/>
              <w:left w:val="nil"/>
              <w:bottom w:val="nil"/>
              <w:right w:val="nil"/>
            </w:tcBorders>
            <w:shd w:val="clear" w:color="auto" w:fill="auto"/>
            <w:noWrap/>
            <w:vAlign w:val="center"/>
            <w:hideMark/>
          </w:tcPr>
          <w:p w14:paraId="0C938750"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0.03</w:t>
            </w:r>
          </w:p>
        </w:tc>
        <w:tc>
          <w:tcPr>
            <w:tcW w:w="1700" w:type="dxa"/>
            <w:tcBorders>
              <w:top w:val="nil"/>
              <w:left w:val="nil"/>
              <w:bottom w:val="nil"/>
              <w:right w:val="nil"/>
            </w:tcBorders>
            <w:shd w:val="clear" w:color="auto" w:fill="auto"/>
            <w:noWrap/>
            <w:vAlign w:val="center"/>
            <w:hideMark/>
          </w:tcPr>
          <w:p w14:paraId="12BAC728"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0.18</w:t>
            </w:r>
          </w:p>
        </w:tc>
        <w:tc>
          <w:tcPr>
            <w:tcW w:w="1700" w:type="dxa"/>
            <w:tcBorders>
              <w:top w:val="nil"/>
              <w:left w:val="nil"/>
              <w:bottom w:val="nil"/>
              <w:right w:val="nil"/>
            </w:tcBorders>
            <w:shd w:val="clear" w:color="auto" w:fill="auto"/>
            <w:noWrap/>
            <w:vAlign w:val="center"/>
            <w:hideMark/>
          </w:tcPr>
          <w:p w14:paraId="2276FAC3"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0.03</w:t>
            </w:r>
          </w:p>
        </w:tc>
        <w:tc>
          <w:tcPr>
            <w:tcW w:w="1386" w:type="dxa"/>
            <w:tcBorders>
              <w:top w:val="nil"/>
              <w:left w:val="nil"/>
              <w:bottom w:val="nil"/>
              <w:right w:val="nil"/>
            </w:tcBorders>
            <w:shd w:val="clear" w:color="auto" w:fill="auto"/>
            <w:noWrap/>
            <w:vAlign w:val="center"/>
            <w:hideMark/>
          </w:tcPr>
          <w:p w14:paraId="497ECB47"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0.17</w:t>
            </w:r>
          </w:p>
        </w:tc>
      </w:tr>
      <w:tr w:rsidR="001254B4" w:rsidRPr="003911A3" w14:paraId="5928A4BF" w14:textId="77777777" w:rsidTr="001254B4">
        <w:trPr>
          <w:trHeight w:val="320"/>
        </w:trPr>
        <w:tc>
          <w:tcPr>
            <w:tcW w:w="2970" w:type="dxa"/>
            <w:gridSpan w:val="2"/>
            <w:tcBorders>
              <w:top w:val="nil"/>
              <w:left w:val="nil"/>
              <w:bottom w:val="nil"/>
              <w:right w:val="nil"/>
            </w:tcBorders>
            <w:shd w:val="clear" w:color="auto" w:fill="auto"/>
            <w:noWrap/>
            <w:vAlign w:val="bottom"/>
            <w:hideMark/>
          </w:tcPr>
          <w:p w14:paraId="35DE568F"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Married</w:t>
            </w:r>
          </w:p>
        </w:tc>
        <w:tc>
          <w:tcPr>
            <w:tcW w:w="1700" w:type="dxa"/>
            <w:tcBorders>
              <w:top w:val="nil"/>
              <w:left w:val="nil"/>
              <w:bottom w:val="nil"/>
              <w:right w:val="nil"/>
            </w:tcBorders>
            <w:shd w:val="clear" w:color="auto" w:fill="auto"/>
            <w:noWrap/>
            <w:vAlign w:val="bottom"/>
            <w:hideMark/>
          </w:tcPr>
          <w:p w14:paraId="2DAB6E43"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0.51</w:t>
            </w:r>
          </w:p>
        </w:tc>
        <w:tc>
          <w:tcPr>
            <w:tcW w:w="1700" w:type="dxa"/>
            <w:tcBorders>
              <w:top w:val="nil"/>
              <w:left w:val="nil"/>
              <w:bottom w:val="nil"/>
              <w:right w:val="nil"/>
            </w:tcBorders>
            <w:shd w:val="clear" w:color="auto" w:fill="auto"/>
            <w:noWrap/>
            <w:vAlign w:val="center"/>
            <w:hideMark/>
          </w:tcPr>
          <w:p w14:paraId="24B1D0AA"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0.5</w:t>
            </w:r>
          </w:p>
        </w:tc>
        <w:tc>
          <w:tcPr>
            <w:tcW w:w="1700" w:type="dxa"/>
            <w:tcBorders>
              <w:top w:val="nil"/>
              <w:left w:val="nil"/>
              <w:bottom w:val="nil"/>
              <w:right w:val="nil"/>
            </w:tcBorders>
            <w:shd w:val="clear" w:color="auto" w:fill="auto"/>
            <w:noWrap/>
            <w:vAlign w:val="bottom"/>
            <w:hideMark/>
          </w:tcPr>
          <w:p w14:paraId="549ED8CE"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0.59</w:t>
            </w:r>
          </w:p>
        </w:tc>
        <w:tc>
          <w:tcPr>
            <w:tcW w:w="1386" w:type="dxa"/>
            <w:tcBorders>
              <w:top w:val="nil"/>
              <w:left w:val="nil"/>
              <w:bottom w:val="nil"/>
              <w:right w:val="nil"/>
            </w:tcBorders>
            <w:shd w:val="clear" w:color="auto" w:fill="auto"/>
            <w:noWrap/>
            <w:vAlign w:val="center"/>
            <w:hideMark/>
          </w:tcPr>
          <w:p w14:paraId="6CF048E0"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0.49</w:t>
            </w:r>
          </w:p>
        </w:tc>
      </w:tr>
      <w:tr w:rsidR="001254B4" w:rsidRPr="003911A3" w14:paraId="73103BED" w14:textId="77777777" w:rsidTr="001254B4">
        <w:trPr>
          <w:trHeight w:val="320"/>
        </w:trPr>
        <w:tc>
          <w:tcPr>
            <w:tcW w:w="2970" w:type="dxa"/>
            <w:gridSpan w:val="2"/>
            <w:tcBorders>
              <w:top w:val="nil"/>
              <w:left w:val="nil"/>
              <w:bottom w:val="nil"/>
              <w:right w:val="nil"/>
            </w:tcBorders>
            <w:shd w:val="clear" w:color="auto" w:fill="auto"/>
            <w:noWrap/>
            <w:vAlign w:val="bottom"/>
            <w:hideMark/>
          </w:tcPr>
          <w:p w14:paraId="07451878"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 xml:space="preserve">Never married </w:t>
            </w:r>
          </w:p>
        </w:tc>
        <w:tc>
          <w:tcPr>
            <w:tcW w:w="1700" w:type="dxa"/>
            <w:tcBorders>
              <w:top w:val="nil"/>
              <w:left w:val="nil"/>
              <w:bottom w:val="nil"/>
              <w:right w:val="nil"/>
            </w:tcBorders>
            <w:shd w:val="clear" w:color="auto" w:fill="auto"/>
            <w:noWrap/>
            <w:vAlign w:val="bottom"/>
            <w:hideMark/>
          </w:tcPr>
          <w:p w14:paraId="00C86859"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0.26</w:t>
            </w:r>
          </w:p>
        </w:tc>
        <w:tc>
          <w:tcPr>
            <w:tcW w:w="1700" w:type="dxa"/>
            <w:tcBorders>
              <w:top w:val="nil"/>
              <w:left w:val="nil"/>
              <w:bottom w:val="nil"/>
              <w:right w:val="nil"/>
            </w:tcBorders>
            <w:shd w:val="clear" w:color="auto" w:fill="auto"/>
            <w:noWrap/>
            <w:vAlign w:val="center"/>
            <w:hideMark/>
          </w:tcPr>
          <w:p w14:paraId="2357CD04"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0.44</w:t>
            </w:r>
          </w:p>
        </w:tc>
        <w:tc>
          <w:tcPr>
            <w:tcW w:w="1700" w:type="dxa"/>
            <w:tcBorders>
              <w:top w:val="nil"/>
              <w:left w:val="nil"/>
              <w:bottom w:val="nil"/>
              <w:right w:val="nil"/>
            </w:tcBorders>
            <w:shd w:val="clear" w:color="auto" w:fill="auto"/>
            <w:noWrap/>
            <w:vAlign w:val="center"/>
            <w:hideMark/>
          </w:tcPr>
          <w:p w14:paraId="7A60CC25"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0.27</w:t>
            </w:r>
          </w:p>
        </w:tc>
        <w:tc>
          <w:tcPr>
            <w:tcW w:w="1386" w:type="dxa"/>
            <w:tcBorders>
              <w:top w:val="nil"/>
              <w:left w:val="nil"/>
              <w:bottom w:val="nil"/>
              <w:right w:val="nil"/>
            </w:tcBorders>
            <w:shd w:val="clear" w:color="auto" w:fill="auto"/>
            <w:noWrap/>
            <w:vAlign w:val="center"/>
            <w:hideMark/>
          </w:tcPr>
          <w:p w14:paraId="6E84ADE6"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0.44</w:t>
            </w:r>
          </w:p>
        </w:tc>
      </w:tr>
      <w:tr w:rsidR="001254B4" w:rsidRPr="003911A3" w14:paraId="094D2499" w14:textId="77777777" w:rsidTr="001254B4">
        <w:trPr>
          <w:trHeight w:val="320"/>
        </w:trPr>
        <w:tc>
          <w:tcPr>
            <w:tcW w:w="2970" w:type="dxa"/>
            <w:gridSpan w:val="2"/>
            <w:vMerge w:val="restart"/>
            <w:tcBorders>
              <w:top w:val="nil"/>
              <w:left w:val="nil"/>
              <w:bottom w:val="single" w:sz="4" w:space="0" w:color="000000"/>
              <w:right w:val="nil"/>
            </w:tcBorders>
            <w:shd w:val="clear" w:color="auto" w:fill="auto"/>
            <w:noWrap/>
            <w:vAlign w:val="center"/>
            <w:hideMark/>
          </w:tcPr>
          <w:p w14:paraId="50D7D82D" w14:textId="77777777" w:rsidR="003911A3" w:rsidRPr="003911A3" w:rsidRDefault="003911A3" w:rsidP="008A62FD">
            <w:pPr>
              <w:rPr>
                <w:rFonts w:ascii="Times Roman" w:eastAsia="Times New Roman" w:hAnsi="Times Roman" w:cs="Times New Roman"/>
                <w:b/>
                <w:bCs/>
                <w:color w:val="000000"/>
                <w:szCs w:val="24"/>
              </w:rPr>
            </w:pPr>
            <w:r w:rsidRPr="003911A3">
              <w:rPr>
                <w:rFonts w:ascii="Times Roman" w:eastAsia="Times New Roman" w:hAnsi="Times Roman" w:cs="Times New Roman"/>
                <w:b/>
                <w:bCs/>
                <w:color w:val="000000"/>
                <w:szCs w:val="24"/>
              </w:rPr>
              <w:t>Sample size</w:t>
            </w:r>
          </w:p>
        </w:tc>
        <w:tc>
          <w:tcPr>
            <w:tcW w:w="3400" w:type="dxa"/>
            <w:gridSpan w:val="2"/>
            <w:vMerge w:val="restart"/>
            <w:tcBorders>
              <w:top w:val="nil"/>
              <w:left w:val="nil"/>
              <w:bottom w:val="single" w:sz="4" w:space="0" w:color="000000"/>
              <w:right w:val="nil"/>
            </w:tcBorders>
            <w:shd w:val="clear" w:color="auto" w:fill="auto"/>
            <w:noWrap/>
            <w:vAlign w:val="center"/>
            <w:hideMark/>
          </w:tcPr>
          <w:p w14:paraId="038D118A" w14:textId="66B5522D"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36</w:t>
            </w:r>
            <w:r w:rsidR="00114DA0">
              <w:rPr>
                <w:rFonts w:ascii="Times Roman" w:eastAsia="Times New Roman" w:hAnsi="Times Roman" w:cs="Times New Roman"/>
                <w:color w:val="000000"/>
                <w:szCs w:val="24"/>
              </w:rPr>
              <w:t>,</w:t>
            </w:r>
            <w:r w:rsidRPr="003911A3">
              <w:rPr>
                <w:rFonts w:ascii="Times Roman" w:eastAsia="Times New Roman" w:hAnsi="Times Roman" w:cs="Times New Roman"/>
                <w:color w:val="000000"/>
                <w:szCs w:val="24"/>
              </w:rPr>
              <w:t>778</w:t>
            </w:r>
          </w:p>
        </w:tc>
        <w:tc>
          <w:tcPr>
            <w:tcW w:w="3086" w:type="dxa"/>
            <w:gridSpan w:val="2"/>
            <w:vMerge w:val="restart"/>
            <w:tcBorders>
              <w:top w:val="nil"/>
              <w:left w:val="nil"/>
              <w:bottom w:val="single" w:sz="4" w:space="0" w:color="000000"/>
              <w:right w:val="nil"/>
            </w:tcBorders>
            <w:shd w:val="clear" w:color="auto" w:fill="auto"/>
            <w:noWrap/>
            <w:vAlign w:val="center"/>
            <w:hideMark/>
          </w:tcPr>
          <w:p w14:paraId="55E690C8" w14:textId="77777777" w:rsidR="003911A3" w:rsidRPr="003911A3" w:rsidRDefault="003911A3" w:rsidP="008A62FD">
            <w:pPr>
              <w:jc w:val="center"/>
              <w:rPr>
                <w:rFonts w:ascii="Times Roman" w:eastAsia="Times New Roman" w:hAnsi="Times Roman" w:cs="Times New Roman"/>
                <w:color w:val="000000"/>
                <w:szCs w:val="24"/>
              </w:rPr>
            </w:pPr>
            <w:r w:rsidRPr="003911A3">
              <w:rPr>
                <w:rFonts w:ascii="Times Roman" w:eastAsia="Times New Roman" w:hAnsi="Times Roman" w:cs="Times New Roman"/>
                <w:color w:val="000000"/>
                <w:szCs w:val="24"/>
              </w:rPr>
              <w:t>41,179</w:t>
            </w:r>
          </w:p>
        </w:tc>
      </w:tr>
      <w:tr w:rsidR="001254B4" w:rsidRPr="003911A3" w14:paraId="7228FF95" w14:textId="77777777" w:rsidTr="001254B4">
        <w:trPr>
          <w:trHeight w:val="320"/>
        </w:trPr>
        <w:tc>
          <w:tcPr>
            <w:tcW w:w="2970" w:type="dxa"/>
            <w:gridSpan w:val="2"/>
            <w:vMerge/>
            <w:tcBorders>
              <w:top w:val="nil"/>
              <w:left w:val="nil"/>
              <w:bottom w:val="single" w:sz="4" w:space="0" w:color="000000"/>
              <w:right w:val="nil"/>
            </w:tcBorders>
            <w:vAlign w:val="center"/>
            <w:hideMark/>
          </w:tcPr>
          <w:p w14:paraId="6F81B02F" w14:textId="77777777" w:rsidR="003911A3" w:rsidRPr="003911A3" w:rsidRDefault="003911A3" w:rsidP="008A62FD">
            <w:pPr>
              <w:rPr>
                <w:rFonts w:ascii="Times Roman" w:eastAsia="Times New Roman" w:hAnsi="Times Roman" w:cs="Times New Roman"/>
                <w:b/>
                <w:bCs/>
                <w:color w:val="000000"/>
                <w:szCs w:val="24"/>
              </w:rPr>
            </w:pPr>
          </w:p>
        </w:tc>
        <w:tc>
          <w:tcPr>
            <w:tcW w:w="3400" w:type="dxa"/>
            <w:gridSpan w:val="2"/>
            <w:vMerge/>
            <w:tcBorders>
              <w:top w:val="nil"/>
              <w:left w:val="nil"/>
              <w:bottom w:val="single" w:sz="4" w:space="0" w:color="000000"/>
              <w:right w:val="nil"/>
            </w:tcBorders>
            <w:vAlign w:val="center"/>
            <w:hideMark/>
          </w:tcPr>
          <w:p w14:paraId="5D50FA87" w14:textId="77777777" w:rsidR="003911A3" w:rsidRPr="003911A3" w:rsidRDefault="003911A3" w:rsidP="008A62FD">
            <w:pPr>
              <w:rPr>
                <w:rFonts w:ascii="Times Roman" w:eastAsia="Times New Roman" w:hAnsi="Times Roman" w:cs="Times New Roman"/>
                <w:color w:val="000000"/>
                <w:szCs w:val="24"/>
              </w:rPr>
            </w:pPr>
          </w:p>
        </w:tc>
        <w:tc>
          <w:tcPr>
            <w:tcW w:w="3086" w:type="dxa"/>
            <w:gridSpan w:val="2"/>
            <w:vMerge/>
            <w:tcBorders>
              <w:top w:val="nil"/>
              <w:left w:val="nil"/>
              <w:bottom w:val="single" w:sz="4" w:space="0" w:color="000000"/>
              <w:right w:val="nil"/>
            </w:tcBorders>
            <w:vAlign w:val="center"/>
            <w:hideMark/>
          </w:tcPr>
          <w:p w14:paraId="06A7E5D6" w14:textId="77777777" w:rsidR="003911A3" w:rsidRPr="003911A3" w:rsidRDefault="003911A3" w:rsidP="008A62FD">
            <w:pPr>
              <w:rPr>
                <w:rFonts w:ascii="Times Roman" w:eastAsia="Times New Roman" w:hAnsi="Times Roman" w:cs="Times New Roman"/>
                <w:color w:val="000000"/>
                <w:szCs w:val="24"/>
              </w:rPr>
            </w:pPr>
          </w:p>
        </w:tc>
      </w:tr>
    </w:tbl>
    <w:p w14:paraId="537E7681" w14:textId="77777777" w:rsidR="000B1CC6" w:rsidRDefault="000B1CC6" w:rsidP="008A62FD">
      <w:pPr>
        <w:pStyle w:val="NormalWeb"/>
        <w:spacing w:beforeLines="80" w:before="192" w:beforeAutospacing="0" w:afterLines="80" w:after="192" w:afterAutospacing="0"/>
        <w:jc w:val="both"/>
        <w:rPr>
          <w:b/>
          <w:u w:val="single"/>
        </w:rPr>
      </w:pPr>
    </w:p>
    <w:p w14:paraId="069ACB99" w14:textId="13AF9F49" w:rsidR="000B1CC6" w:rsidRPr="00856253" w:rsidRDefault="000B1CC6" w:rsidP="008A62FD">
      <w:pPr>
        <w:pStyle w:val="NormalWeb"/>
        <w:spacing w:beforeLines="80" w:before="192" w:beforeAutospacing="0" w:afterLines="80" w:after="192" w:afterAutospacing="0"/>
        <w:jc w:val="both"/>
        <w:rPr>
          <w:b/>
          <w:u w:val="single"/>
        </w:rPr>
      </w:pPr>
      <w:r w:rsidRPr="009F566A">
        <w:rPr>
          <w:b/>
          <w:u w:val="single"/>
        </w:rPr>
        <w:t>Breusch-Pagan-Godfrey Test</w:t>
      </w:r>
    </w:p>
    <w:p w14:paraId="7B8168F9" w14:textId="77777777" w:rsidR="000B1CC6" w:rsidRDefault="000B1CC6" w:rsidP="008A62FD">
      <w:pPr>
        <w:pStyle w:val="NormalWeb"/>
        <w:spacing w:beforeLines="80" w:before="192" w:beforeAutospacing="0" w:afterLines="80" w:after="192" w:afterAutospacing="0"/>
        <w:jc w:val="both"/>
      </w:pPr>
      <w:r w:rsidRPr="00F071B4">
        <w:rPr>
          <w:b/>
          <w:bCs/>
        </w:rPr>
        <w:t>Figure</w:t>
      </w:r>
      <w:r>
        <w:rPr>
          <w:b/>
          <w:bCs/>
        </w:rPr>
        <w:t xml:space="preserve"> </w:t>
      </w:r>
      <w:r w:rsidRPr="00F071B4">
        <w:rPr>
          <w:b/>
          <w:bCs/>
        </w:rPr>
        <w:t>1</w:t>
      </w:r>
      <w:r>
        <w:rPr>
          <w:b/>
          <w:bCs/>
        </w:rPr>
        <w:t>.</w:t>
      </w:r>
      <w:r>
        <w:t xml:space="preserve"> BPG test result (Interaction with Female)</w:t>
      </w:r>
    </w:p>
    <w:p w14:paraId="2EA501BC" w14:textId="77777777" w:rsidR="000B1CC6" w:rsidRDefault="000B1CC6" w:rsidP="008A62FD">
      <w:pPr>
        <w:pStyle w:val="NormalWeb"/>
        <w:spacing w:beforeLines="80" w:before="192" w:beforeAutospacing="0" w:afterLines="80" w:after="192" w:afterAutospacing="0"/>
        <w:jc w:val="both"/>
      </w:pPr>
      <w:r>
        <w:rPr>
          <w:noProof/>
        </w:rPr>
        <mc:AlternateContent>
          <mc:Choice Requires="wps">
            <w:drawing>
              <wp:anchor distT="45720" distB="45720" distL="114300" distR="114300" simplePos="0" relativeHeight="251658241" behindDoc="0" locked="0" layoutInCell="1" allowOverlap="1" wp14:anchorId="7AB450F5" wp14:editId="7292C39B">
                <wp:simplePos x="0" y="0"/>
                <wp:positionH relativeFrom="margin">
                  <wp:posOffset>349250</wp:posOffset>
                </wp:positionH>
                <wp:positionV relativeFrom="paragraph">
                  <wp:posOffset>34290</wp:posOffset>
                </wp:positionV>
                <wp:extent cx="2889250" cy="7493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749300"/>
                        </a:xfrm>
                        <a:prstGeom prst="rect">
                          <a:avLst/>
                        </a:prstGeom>
                        <a:solidFill>
                          <a:srgbClr val="FFFFFF"/>
                        </a:solidFill>
                        <a:ln w="9525">
                          <a:solidFill>
                            <a:srgbClr val="000000"/>
                          </a:solidFill>
                          <a:miter lim="800000"/>
                          <a:headEnd/>
                          <a:tailEnd/>
                        </a:ln>
                      </wps:spPr>
                      <wps:txbx>
                        <w:txbxContent>
                          <w:p w14:paraId="060A35E8" w14:textId="77777777" w:rsidR="000B1CC6" w:rsidRPr="007E63A1" w:rsidRDefault="000B1CC6" w:rsidP="000B1CC6">
                            <w:pPr>
                              <w:spacing w:line="276" w:lineRule="auto"/>
                              <w:jc w:val="center"/>
                              <w:rPr>
                                <w:rFonts w:ascii="Times" w:hAnsi="Times"/>
                                <w:b/>
                                <w:bCs/>
                                <w:u w:val="single"/>
                              </w:rPr>
                            </w:pPr>
                            <w:r w:rsidRPr="007E63A1">
                              <w:rPr>
                                <w:rFonts w:ascii="Times" w:hAnsi="Times"/>
                                <w:b/>
                                <w:bCs/>
                                <w:u w:val="single"/>
                              </w:rPr>
                              <w:t>Studentized Breusch-Pagan test</w:t>
                            </w:r>
                          </w:p>
                          <w:p w14:paraId="50C2AD84" w14:textId="77777777" w:rsidR="000B1CC6" w:rsidRPr="002C6548" w:rsidRDefault="000B1CC6" w:rsidP="000B1CC6">
                            <w:pPr>
                              <w:spacing w:line="276" w:lineRule="auto"/>
                              <w:jc w:val="center"/>
                              <w:rPr>
                                <w:rFonts w:ascii="Times" w:hAnsi="Times"/>
                              </w:rPr>
                            </w:pPr>
                            <w:r w:rsidRPr="002C6548">
                              <w:rPr>
                                <w:rFonts w:ascii="Times" w:hAnsi="Times"/>
                              </w:rPr>
                              <w:t>data:  logEarnings.Equation.interaction</w:t>
                            </w:r>
                          </w:p>
                          <w:p w14:paraId="57878F8C" w14:textId="77777777" w:rsidR="000B1CC6" w:rsidRPr="002C6548" w:rsidRDefault="000B1CC6" w:rsidP="000B1CC6">
                            <w:pPr>
                              <w:spacing w:line="276" w:lineRule="auto"/>
                              <w:jc w:val="center"/>
                              <w:rPr>
                                <w:rFonts w:ascii="Times" w:hAnsi="Times"/>
                              </w:rPr>
                            </w:pPr>
                            <w:r w:rsidRPr="002C6548">
                              <w:rPr>
                                <w:rFonts w:ascii="Times" w:hAnsi="Times"/>
                              </w:rPr>
                              <w:t xml:space="preserve">BP = </w:t>
                            </w:r>
                            <w:r>
                              <w:rPr>
                                <w:rFonts w:ascii="Times" w:hAnsi="Times"/>
                              </w:rPr>
                              <w:t>4208.4</w:t>
                            </w:r>
                            <w:r w:rsidRPr="002C6548">
                              <w:rPr>
                                <w:rFonts w:ascii="Times" w:hAnsi="Times"/>
                              </w:rPr>
                              <w:t xml:space="preserve">, df = </w:t>
                            </w:r>
                            <w:r>
                              <w:rPr>
                                <w:rFonts w:ascii="Times" w:hAnsi="Times"/>
                              </w:rPr>
                              <w:t>21</w:t>
                            </w:r>
                            <w:r w:rsidRPr="002C6548">
                              <w:rPr>
                                <w:rFonts w:ascii="Times" w:hAnsi="Times"/>
                              </w:rPr>
                              <w:t>, p-value &lt; 2.2e-16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450F5" id="_x0000_t202" coordsize="21600,21600" o:spt="202" path="m,l,21600r21600,l21600,xe">
                <v:stroke joinstyle="miter"/>
                <v:path gradientshapeok="t" o:connecttype="rect"/>
              </v:shapetype>
              <v:shape id="Text Box 2" o:spid="_x0000_s1026" type="#_x0000_t202" style="position:absolute;left:0;text-align:left;margin-left:27.5pt;margin-top:2.7pt;width:227.5pt;height:59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30jJw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">
                <v:textbox>
                  <w:txbxContent>
                    <w:p w14:paraId="060A35E8" w14:textId="77777777" w:rsidR="000B1CC6" w:rsidRPr="007E63A1" w:rsidRDefault="000B1CC6" w:rsidP="000B1CC6">
                      <w:pPr>
                        <w:spacing w:line="276" w:lineRule="auto"/>
                        <w:jc w:val="center"/>
                        <w:rPr>
                          <w:rFonts w:ascii="Times" w:hAnsi="Times"/>
                          <w:b/>
                          <w:bCs/>
                          <w:u w:val="single"/>
                        </w:rPr>
                      </w:pPr>
                      <w:r w:rsidRPr="007E63A1">
                        <w:rPr>
                          <w:rFonts w:ascii="Times" w:hAnsi="Times"/>
                          <w:b/>
                          <w:bCs/>
                          <w:u w:val="single"/>
                        </w:rPr>
                        <w:t>Studentized Breusch-Pagan test</w:t>
                      </w:r>
                    </w:p>
                    <w:p w14:paraId="50C2AD84" w14:textId="77777777" w:rsidR="000B1CC6" w:rsidRPr="002C6548" w:rsidRDefault="000B1CC6" w:rsidP="000B1CC6">
                      <w:pPr>
                        <w:spacing w:line="276" w:lineRule="auto"/>
                        <w:jc w:val="center"/>
                        <w:rPr>
                          <w:rFonts w:ascii="Times" w:hAnsi="Times"/>
                        </w:rPr>
                      </w:pPr>
                      <w:r w:rsidRPr="002C6548">
                        <w:rPr>
                          <w:rFonts w:ascii="Times" w:hAnsi="Times"/>
                        </w:rPr>
                        <w:t>data:  logEarnings.Equation.interaction</w:t>
                      </w:r>
                    </w:p>
                    <w:p w14:paraId="57878F8C" w14:textId="77777777" w:rsidR="000B1CC6" w:rsidRPr="002C6548" w:rsidRDefault="000B1CC6" w:rsidP="000B1CC6">
                      <w:pPr>
                        <w:spacing w:line="276" w:lineRule="auto"/>
                        <w:jc w:val="center"/>
                        <w:rPr>
                          <w:rFonts w:ascii="Times" w:hAnsi="Times"/>
                        </w:rPr>
                      </w:pPr>
                      <w:r w:rsidRPr="002C6548">
                        <w:rPr>
                          <w:rFonts w:ascii="Times" w:hAnsi="Times"/>
                        </w:rPr>
                        <w:t xml:space="preserve">BP = </w:t>
                      </w:r>
                      <w:r>
                        <w:rPr>
                          <w:rFonts w:ascii="Times" w:hAnsi="Times"/>
                        </w:rPr>
                        <w:t>4208.4</w:t>
                      </w:r>
                      <w:r w:rsidRPr="002C6548">
                        <w:rPr>
                          <w:rFonts w:ascii="Times" w:hAnsi="Times"/>
                        </w:rPr>
                        <w:t xml:space="preserve">, df = </w:t>
                      </w:r>
                      <w:r>
                        <w:rPr>
                          <w:rFonts w:ascii="Times" w:hAnsi="Times"/>
                        </w:rPr>
                        <w:t>21</w:t>
                      </w:r>
                      <w:r w:rsidRPr="002C6548">
                        <w:rPr>
                          <w:rFonts w:ascii="Times" w:hAnsi="Times"/>
                        </w:rPr>
                        <w:t>, p-value &lt; 2.2e-16</w:t>
                      </w:r>
                    </w:p>
                  </w:txbxContent>
                </v:textbox>
                <w10:wrap type="square" anchorx="margin"/>
              </v:shape>
            </w:pict>
          </mc:Fallback>
        </mc:AlternateContent>
      </w:r>
    </w:p>
    <w:p w14:paraId="0B4044B8" w14:textId="77777777" w:rsidR="000B1CC6" w:rsidRDefault="000B1CC6" w:rsidP="008A62FD">
      <w:pPr>
        <w:pStyle w:val="NormalWeb"/>
        <w:spacing w:beforeLines="80" w:before="192" w:beforeAutospacing="0" w:afterLines="80" w:after="192" w:afterAutospacing="0"/>
        <w:jc w:val="both"/>
      </w:pPr>
      <w:r>
        <w:tab/>
      </w:r>
    </w:p>
    <w:p w14:paraId="3B98FBE5" w14:textId="77777777" w:rsidR="000B1CC6" w:rsidRDefault="000B1CC6" w:rsidP="008A62FD">
      <w:pPr>
        <w:pStyle w:val="NormalWeb"/>
        <w:spacing w:beforeLines="80" w:before="192" w:beforeAutospacing="0" w:afterLines="80" w:after="192" w:afterAutospacing="0"/>
        <w:jc w:val="both"/>
      </w:pPr>
    </w:p>
    <w:p w14:paraId="06F69363" w14:textId="0B4FE923" w:rsidR="5CF4289C" w:rsidRPr="000B1CC6" w:rsidRDefault="000B1CC6" w:rsidP="008A62FD">
      <w:pPr>
        <w:pStyle w:val="NormalWeb"/>
        <w:spacing w:beforeLines="80" w:before="192" w:beforeAutospacing="0" w:afterLines="80" w:after="192" w:afterAutospacing="0"/>
        <w:ind w:firstLine="720"/>
        <w:jc w:val="both"/>
      </w:pPr>
      <w:r>
        <w:t>From Figure 1, we could interpret a small p-value of (2.2e-16) which means at 1% significant level we reject the null hypothesis of homoskedasticity.</w:t>
      </w:r>
      <w:r w:rsidRPr="000023EA">
        <w:t xml:space="preserve"> Therefore, the statistical evidence implies that heteroskedasticity is present. </w:t>
      </w:r>
      <w:r w:rsidRPr="000023EA">
        <w:rPr>
          <w:shd w:val="clear" w:color="auto" w:fill="FFFFFF"/>
        </w:rPr>
        <w:t>A weakness of the BP</w:t>
      </w:r>
      <w:r>
        <w:rPr>
          <w:shd w:val="clear" w:color="auto" w:fill="FFFFFF"/>
        </w:rPr>
        <w:t>G</w:t>
      </w:r>
      <w:r w:rsidRPr="000023EA">
        <w:rPr>
          <w:shd w:val="clear" w:color="auto" w:fill="FFFFFF"/>
        </w:rPr>
        <w:t xml:space="preserve"> test is that it assumes the heteroskedasticity is a linear function of the independent variables. Failing to find evidence of heteroskedasticity with the BP</w:t>
      </w:r>
      <w:r>
        <w:rPr>
          <w:shd w:val="clear" w:color="auto" w:fill="FFFFFF"/>
        </w:rPr>
        <w:t>G</w:t>
      </w:r>
      <w:r w:rsidRPr="000023EA">
        <w:rPr>
          <w:shd w:val="clear" w:color="auto" w:fill="FFFFFF"/>
        </w:rPr>
        <w:t xml:space="preserve"> doesn’t rule out a nonlinear relationship between the independent variable(s) and the error variance. Additionally, the BP</w:t>
      </w:r>
      <w:r>
        <w:rPr>
          <w:shd w:val="clear" w:color="auto" w:fill="FFFFFF"/>
        </w:rPr>
        <w:t>G</w:t>
      </w:r>
      <w:r w:rsidRPr="000023EA">
        <w:rPr>
          <w:shd w:val="clear" w:color="auto" w:fill="FFFFFF"/>
        </w:rPr>
        <w:t xml:space="preserve"> test isn’t useful for determining how to correct or adjust the model for heteroskedasticity</w:t>
      </w:r>
      <w:r>
        <w:rPr>
          <w:shd w:val="clear" w:color="auto" w:fill="FFFFFF"/>
        </w:rPr>
        <w:t xml:space="preserve">. </w:t>
      </w:r>
      <w:r w:rsidRPr="000023EA">
        <w:t xml:space="preserve">Therefore, we will be generating robust standard error of the data. This analysis will give us the new standard error value that we can use to find the </w:t>
      </w:r>
      <w:r w:rsidRPr="000023EA">
        <w:lastRenderedPageBreak/>
        <w:t>corrected t-value to help us adjust the model for heteroskedasticity.</w:t>
      </w:r>
      <w:r>
        <w:t xml:space="preserve"> We will then compare our corrected t-values to critical value of t</w:t>
      </w:r>
      <w:r>
        <w:rPr>
          <w:vertAlign w:val="subscript"/>
        </w:rPr>
        <w:t>0.05</w:t>
      </w:r>
      <w:r>
        <w:t xml:space="preserve"> (1% significant level of 2 tail test).</w:t>
      </w:r>
    </w:p>
    <w:p w14:paraId="0C5AAEA9" w14:textId="7017B414" w:rsidR="001E71FF" w:rsidRPr="0070291E" w:rsidRDefault="0EF6DD52" w:rsidP="008A62FD">
      <w:pPr>
        <w:spacing w:beforeLines="80" w:before="192" w:afterLines="80" w:after="192"/>
        <w:jc w:val="both"/>
        <w:rPr>
          <w:rFonts w:ascii="Times New Roman" w:hAnsi="Times New Roman" w:cs="Times New Roman"/>
          <w:b/>
          <w:u w:val="single"/>
        </w:rPr>
      </w:pPr>
      <w:r w:rsidRPr="00EC0DB7">
        <w:rPr>
          <w:rFonts w:ascii="Times New Roman" w:hAnsi="Times New Roman" w:cs="Times New Roman"/>
          <w:b/>
          <w:bCs/>
          <w:u w:val="single"/>
        </w:rPr>
        <w:t>Results</w:t>
      </w:r>
    </w:p>
    <w:p w14:paraId="09F09CDC" w14:textId="77777777" w:rsidR="00A36E3D" w:rsidRDefault="00A36E3D" w:rsidP="008A62FD">
      <w:pPr>
        <w:spacing w:beforeLines="80" w:before="192" w:afterLines="80" w:after="192"/>
        <w:ind w:firstLine="720"/>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By examining </w:t>
      </w:r>
      <w:r w:rsidRPr="002133F7">
        <w:rPr>
          <w:rFonts w:ascii="Times New Roman" w:eastAsia="Calibri" w:hAnsi="Times New Roman" w:cs="Times New Roman"/>
          <w:b/>
          <w:bCs/>
          <w:color w:val="000000" w:themeColor="text1"/>
        </w:rPr>
        <w:t>Table 2</w:t>
      </w:r>
      <w:r>
        <w:rPr>
          <w:rFonts w:ascii="Times New Roman" w:eastAsia="Calibri" w:hAnsi="Times New Roman" w:cs="Times New Roman"/>
          <w:color w:val="000000" w:themeColor="text1"/>
        </w:rPr>
        <w:t xml:space="preserve"> of the </w:t>
      </w:r>
      <w:r w:rsidRPr="00361F8F">
        <w:rPr>
          <w:rFonts w:ascii="Times New Roman" w:hAnsi="Times New Roman" w:cs="Times New Roman"/>
        </w:rPr>
        <w:t>Logarithmic Model for Gender</w:t>
      </w:r>
      <w:r>
        <w:rPr>
          <w:rFonts w:ascii="Times New Roman" w:hAnsi="Times New Roman" w:cs="Times New Roman"/>
          <w:b/>
          <w:bCs/>
        </w:rPr>
        <w:t xml:space="preserve"> </w:t>
      </w:r>
      <w:r>
        <w:rPr>
          <w:rFonts w:ascii="Times New Roman" w:eastAsia="Calibri" w:hAnsi="Times New Roman" w:cs="Times New Roman"/>
          <w:color w:val="000000" w:themeColor="text1"/>
        </w:rPr>
        <w:t>below</w:t>
      </w:r>
      <w:r w:rsidRPr="772DAE85">
        <w:rPr>
          <w:rFonts w:ascii="Times New Roman" w:eastAsia="Calibri" w:hAnsi="Times New Roman" w:cs="Times New Roman"/>
          <w:color w:val="000000" w:themeColor="text1"/>
        </w:rPr>
        <w:t xml:space="preserve">, the R-squared </w:t>
      </w:r>
      <w:r>
        <w:rPr>
          <w:rFonts w:ascii="Times New Roman" w:eastAsia="Calibri" w:hAnsi="Times New Roman" w:cs="Times New Roman"/>
          <w:color w:val="000000" w:themeColor="text1"/>
        </w:rPr>
        <w:t>is equal</w:t>
      </w:r>
      <w:r w:rsidRPr="772DAE85">
        <w:rPr>
          <w:rFonts w:ascii="Times New Roman" w:eastAsia="Calibri" w:hAnsi="Times New Roman" w:cs="Times New Roman"/>
          <w:color w:val="000000" w:themeColor="text1"/>
        </w:rPr>
        <w:t xml:space="preserve"> to </w:t>
      </w:r>
      <w:r w:rsidRPr="008707AE">
        <w:rPr>
          <w:rFonts w:ascii="Times New Roman" w:hAnsi="Times New Roman" w:cs="Times New Roman"/>
        </w:rPr>
        <w:t>0.2131</w:t>
      </w:r>
      <w:r w:rsidRPr="772DAE85">
        <w:rPr>
          <w:rFonts w:ascii="Times New Roman" w:eastAsia="Calibri" w:hAnsi="Times New Roman" w:cs="Times New Roman"/>
          <w:color w:val="000000" w:themeColor="text1"/>
        </w:rPr>
        <w:t xml:space="preserve">, which can be interpreted as </w:t>
      </w:r>
      <w:r>
        <w:rPr>
          <w:rFonts w:ascii="Times New Roman" w:eastAsia="Calibri" w:hAnsi="Times New Roman" w:cs="Times New Roman"/>
          <w:color w:val="000000" w:themeColor="text1"/>
        </w:rPr>
        <w:t>21.31</w:t>
      </w:r>
      <w:r w:rsidRPr="772DAE85">
        <w:rPr>
          <w:rFonts w:ascii="Times New Roman" w:eastAsia="Calibri" w:hAnsi="Times New Roman" w:cs="Times New Roman"/>
          <w:color w:val="000000" w:themeColor="text1"/>
        </w:rPr>
        <w:t xml:space="preserve">% of the variance in the earnings can be explained by educational attainment, race, and marital status. </w:t>
      </w:r>
      <w:r>
        <w:rPr>
          <w:rFonts w:ascii="Times New Roman" w:eastAsia="Calibri" w:hAnsi="Times New Roman" w:cs="Times New Roman"/>
          <w:color w:val="000000" w:themeColor="text1"/>
        </w:rPr>
        <w:t>Referring back to our introduction section,</w:t>
      </w:r>
      <w:r w:rsidRPr="772DAE85">
        <w:rPr>
          <w:rFonts w:ascii="Times New Roman" w:eastAsia="Calibri" w:hAnsi="Times New Roman" w:cs="Times New Roman"/>
          <w:color w:val="000000" w:themeColor="text1"/>
        </w:rPr>
        <w:t xml:space="preserve"> we stated that there is a premium benefiting individuals with higher educational attainment. According to </w:t>
      </w:r>
      <w:r>
        <w:rPr>
          <w:rFonts w:ascii="Times New Roman" w:eastAsia="Calibri" w:hAnsi="Times New Roman" w:cs="Times New Roman"/>
          <w:color w:val="000000" w:themeColor="text1"/>
        </w:rPr>
        <w:t>the results of the Logarithmic</w:t>
      </w:r>
      <w:r w:rsidRPr="772DAE85">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M</w:t>
      </w:r>
      <w:r w:rsidRPr="772DAE85">
        <w:rPr>
          <w:rFonts w:ascii="Times New Roman" w:eastAsia="Calibri" w:hAnsi="Times New Roman" w:cs="Times New Roman"/>
          <w:color w:val="000000" w:themeColor="text1"/>
        </w:rPr>
        <w:t>odel</w:t>
      </w:r>
      <w:r>
        <w:rPr>
          <w:rFonts w:ascii="Times New Roman" w:eastAsia="Calibri" w:hAnsi="Times New Roman" w:cs="Times New Roman"/>
          <w:color w:val="000000" w:themeColor="text1"/>
        </w:rPr>
        <w:t xml:space="preserve"> for Gender</w:t>
      </w:r>
      <w:r w:rsidRPr="772DAE85">
        <w:rPr>
          <w:rFonts w:ascii="Times New Roman" w:eastAsia="Calibri" w:hAnsi="Times New Roman" w:cs="Times New Roman"/>
          <w:color w:val="000000" w:themeColor="text1"/>
        </w:rPr>
        <w:t xml:space="preserve">, the assumption we made holds true. </w:t>
      </w:r>
      <w:r>
        <w:rPr>
          <w:rFonts w:ascii="Times New Roman" w:eastAsia="Calibri" w:hAnsi="Times New Roman" w:cs="Times New Roman"/>
          <w:color w:val="000000" w:themeColor="text1"/>
        </w:rPr>
        <w:t>For</w:t>
      </w:r>
      <w:r w:rsidRPr="772DAE85">
        <w:rPr>
          <w:rFonts w:ascii="Times New Roman" w:eastAsia="Calibri" w:hAnsi="Times New Roman" w:cs="Times New Roman"/>
          <w:color w:val="000000" w:themeColor="text1"/>
        </w:rPr>
        <w:t xml:space="preserve"> example, when controlling for other factors in the model, </w:t>
      </w:r>
      <w:r>
        <w:rPr>
          <w:rFonts w:ascii="Times New Roman" w:eastAsia="Calibri" w:hAnsi="Times New Roman" w:cs="Times New Roman"/>
          <w:color w:val="000000" w:themeColor="text1"/>
        </w:rPr>
        <w:t>the earnings of an individual</w:t>
      </w:r>
      <w:r w:rsidRPr="772DAE85">
        <w:rPr>
          <w:rFonts w:ascii="Times New Roman" w:eastAsia="Calibri" w:hAnsi="Times New Roman" w:cs="Times New Roman"/>
          <w:color w:val="000000" w:themeColor="text1"/>
        </w:rPr>
        <w:t xml:space="preserve"> with a high school degree, on average, will increase by </w:t>
      </w:r>
      <w:r w:rsidRPr="003E0917">
        <w:rPr>
          <w:rFonts w:ascii="Times Roman" w:eastAsia="Times New Roman" w:hAnsi="Times Roman" w:cs="Times New Roman"/>
          <w:color w:val="000000"/>
          <w:szCs w:val="24"/>
        </w:rPr>
        <w:t>24</w:t>
      </w:r>
      <w:r>
        <w:rPr>
          <w:rFonts w:ascii="Times Roman" w:eastAsia="Times New Roman" w:hAnsi="Times Roman" w:cs="Times New Roman"/>
          <w:color w:val="000000"/>
          <w:szCs w:val="24"/>
        </w:rPr>
        <w:t>.</w:t>
      </w:r>
      <w:r w:rsidRPr="003E0917">
        <w:rPr>
          <w:rFonts w:ascii="Times Roman" w:eastAsia="Times New Roman" w:hAnsi="Times Roman" w:cs="Times New Roman"/>
          <w:color w:val="000000"/>
          <w:szCs w:val="24"/>
        </w:rPr>
        <w:t>29</w:t>
      </w:r>
      <w:r>
        <w:rPr>
          <w:rFonts w:ascii="Times Roman" w:eastAsia="Times New Roman" w:hAnsi="Times Roman" w:cs="Times New Roman"/>
          <w:color w:val="000000"/>
          <w:szCs w:val="24"/>
        </w:rPr>
        <w:t>% compared to</w:t>
      </w:r>
      <w:r w:rsidRPr="772DAE85">
        <w:rPr>
          <w:rFonts w:ascii="Times New Roman" w:eastAsia="Calibri" w:hAnsi="Times New Roman" w:cs="Times New Roman"/>
          <w:color w:val="000000" w:themeColor="text1"/>
        </w:rPr>
        <w:t xml:space="preserve"> an individual without a high school degree. While a</w:t>
      </w:r>
      <w:r>
        <w:rPr>
          <w:rFonts w:ascii="Times New Roman" w:eastAsia="Calibri" w:hAnsi="Times New Roman" w:cs="Times New Roman"/>
          <w:color w:val="000000" w:themeColor="text1"/>
        </w:rPr>
        <w:t>n individual</w:t>
      </w:r>
      <w:r w:rsidRPr="772DAE85">
        <w:rPr>
          <w:rFonts w:ascii="Times New Roman" w:eastAsia="Calibri" w:hAnsi="Times New Roman" w:cs="Times New Roman"/>
          <w:color w:val="000000" w:themeColor="text1"/>
        </w:rPr>
        <w:t xml:space="preserve"> with a higher educational attainment level, for example, a bachelor's degree has an increase of </w:t>
      </w:r>
      <w:r w:rsidRPr="003E0917">
        <w:rPr>
          <w:rFonts w:ascii="Times Roman" w:eastAsia="Times New Roman" w:hAnsi="Times Roman" w:cs="Times New Roman"/>
          <w:color w:val="000000"/>
          <w:szCs w:val="24"/>
        </w:rPr>
        <w:t>82</w:t>
      </w:r>
      <w:r>
        <w:rPr>
          <w:rFonts w:ascii="Times Roman" w:eastAsia="Times New Roman" w:hAnsi="Times Roman" w:cs="Times New Roman"/>
          <w:color w:val="000000"/>
          <w:szCs w:val="24"/>
        </w:rPr>
        <w:t>.</w:t>
      </w:r>
      <w:r w:rsidRPr="003E0917">
        <w:rPr>
          <w:rFonts w:ascii="Times Roman" w:eastAsia="Times New Roman" w:hAnsi="Times Roman" w:cs="Times New Roman"/>
          <w:color w:val="000000"/>
          <w:szCs w:val="24"/>
        </w:rPr>
        <w:t>03</w:t>
      </w:r>
      <w:r>
        <w:rPr>
          <w:rFonts w:ascii="Times Roman" w:eastAsia="Times New Roman" w:hAnsi="Times Roman" w:cs="Times New Roman"/>
          <w:color w:val="000000"/>
          <w:szCs w:val="24"/>
        </w:rPr>
        <w:t>%</w:t>
      </w:r>
      <w:r w:rsidRPr="772DAE85">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compared to</w:t>
      </w:r>
      <w:r w:rsidRPr="772DAE85">
        <w:rPr>
          <w:rFonts w:ascii="Times New Roman" w:eastAsia="Calibri" w:hAnsi="Times New Roman" w:cs="Times New Roman"/>
          <w:color w:val="000000" w:themeColor="text1"/>
        </w:rPr>
        <w:t xml:space="preserve"> an individual who does not have a bachelor’s degree. To go on</w:t>
      </w:r>
      <w:r>
        <w:rPr>
          <w:rFonts w:ascii="Times New Roman" w:eastAsia="Calibri" w:hAnsi="Times New Roman" w:cs="Times New Roman"/>
          <w:color w:val="000000" w:themeColor="text1"/>
        </w:rPr>
        <w:t>e</w:t>
      </w:r>
      <w:r w:rsidRPr="772DAE85">
        <w:rPr>
          <w:rFonts w:ascii="Times New Roman" w:eastAsia="Calibri" w:hAnsi="Times New Roman" w:cs="Times New Roman"/>
          <w:color w:val="000000" w:themeColor="text1"/>
        </w:rPr>
        <w:t xml:space="preserve"> further, a</w:t>
      </w:r>
      <w:r>
        <w:rPr>
          <w:rFonts w:ascii="Times New Roman" w:eastAsia="Calibri" w:hAnsi="Times New Roman" w:cs="Times New Roman"/>
          <w:color w:val="000000" w:themeColor="text1"/>
        </w:rPr>
        <w:t>n individual</w:t>
      </w:r>
      <w:r w:rsidRPr="772DAE85">
        <w:rPr>
          <w:rFonts w:ascii="Times New Roman" w:eastAsia="Calibri" w:hAnsi="Times New Roman" w:cs="Times New Roman"/>
          <w:color w:val="000000" w:themeColor="text1"/>
        </w:rPr>
        <w:t xml:space="preserve"> with a PhD will earn </w:t>
      </w:r>
      <w:r w:rsidRPr="003E0917">
        <w:rPr>
          <w:rFonts w:ascii="Times Roman" w:eastAsia="Times New Roman" w:hAnsi="Times Roman" w:cs="Times New Roman"/>
          <w:color w:val="000000"/>
          <w:szCs w:val="24"/>
        </w:rPr>
        <w:t>125</w:t>
      </w:r>
      <w:r>
        <w:rPr>
          <w:rFonts w:ascii="Times Roman" w:eastAsia="Times New Roman" w:hAnsi="Times Roman" w:cs="Times New Roman"/>
          <w:color w:val="000000"/>
          <w:szCs w:val="24"/>
        </w:rPr>
        <w:t>.</w:t>
      </w:r>
      <w:r w:rsidRPr="003E0917">
        <w:rPr>
          <w:rFonts w:ascii="Times Roman" w:eastAsia="Times New Roman" w:hAnsi="Times Roman" w:cs="Times New Roman"/>
          <w:color w:val="000000"/>
          <w:szCs w:val="24"/>
        </w:rPr>
        <w:t>07</w:t>
      </w:r>
      <w:r>
        <w:rPr>
          <w:rFonts w:ascii="Times Roman" w:eastAsia="Times New Roman" w:hAnsi="Times Roman" w:cs="Times New Roman"/>
          <w:color w:val="000000"/>
          <w:szCs w:val="24"/>
        </w:rPr>
        <w:t xml:space="preserve">% </w:t>
      </w:r>
      <w:r w:rsidRPr="772DAE85">
        <w:rPr>
          <w:rFonts w:ascii="Times New Roman" w:eastAsia="Calibri" w:hAnsi="Times New Roman" w:cs="Times New Roman"/>
          <w:color w:val="000000" w:themeColor="text1"/>
        </w:rPr>
        <w:t xml:space="preserve">more </w:t>
      </w:r>
      <w:r>
        <w:rPr>
          <w:rFonts w:ascii="Times New Roman" w:eastAsia="Calibri" w:hAnsi="Times New Roman" w:cs="Times New Roman"/>
          <w:color w:val="000000" w:themeColor="text1"/>
        </w:rPr>
        <w:t>compared to an</w:t>
      </w:r>
      <w:r w:rsidRPr="772DAE85">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individual</w:t>
      </w:r>
      <w:r w:rsidRPr="772DAE85">
        <w:rPr>
          <w:rFonts w:ascii="Times New Roman" w:eastAsia="Calibri" w:hAnsi="Times New Roman" w:cs="Times New Roman"/>
          <w:color w:val="000000" w:themeColor="text1"/>
        </w:rPr>
        <w:t xml:space="preserve"> without a PhD</w:t>
      </w:r>
      <w:r>
        <w:rPr>
          <w:rFonts w:ascii="Times New Roman" w:eastAsia="Calibri" w:hAnsi="Times New Roman" w:cs="Times New Roman"/>
          <w:color w:val="000000" w:themeColor="text1"/>
        </w:rPr>
        <w:t>.</w:t>
      </w:r>
      <w:r w:rsidRPr="772DAE85">
        <w:rPr>
          <w:rFonts w:ascii="Times New Roman" w:eastAsia="Calibri" w:hAnsi="Times New Roman" w:cs="Times New Roman"/>
          <w:color w:val="000000" w:themeColor="text1"/>
        </w:rPr>
        <w:t xml:space="preserve"> These results were highly statistically significant</w:t>
      </w:r>
      <w:r>
        <w:rPr>
          <w:rFonts w:ascii="Times New Roman" w:eastAsia="Calibri" w:hAnsi="Times New Roman" w:cs="Times New Roman"/>
          <w:color w:val="000000" w:themeColor="text1"/>
        </w:rPr>
        <w:t xml:space="preserve"> given the small value of their p-value. </w:t>
      </w:r>
    </w:p>
    <w:p w14:paraId="3573F2AF" w14:textId="68A62C28" w:rsidR="002242DE" w:rsidRDefault="00A36E3D" w:rsidP="001E71FF">
      <w:pPr>
        <w:spacing w:beforeLines="80" w:before="192" w:afterLines="80" w:after="192"/>
        <w:ind w:firstLine="720"/>
        <w:jc w:val="both"/>
        <w:rPr>
          <w:rFonts w:ascii="Times New Roman" w:eastAsia="Times New Roman" w:hAnsi="Times New Roman" w:cs="Times New Roman"/>
        </w:rPr>
      </w:pPr>
      <w:r w:rsidRPr="772DAE85">
        <w:rPr>
          <w:rFonts w:ascii="Times New Roman" w:eastAsia="Calibri" w:hAnsi="Times New Roman" w:cs="Times New Roman"/>
          <w:color w:val="000000" w:themeColor="text1"/>
        </w:rPr>
        <w:t xml:space="preserve">These same types of increases in earnings with higher levels of education is also shown in </w:t>
      </w:r>
      <w:r>
        <w:rPr>
          <w:rFonts w:ascii="Times New Roman" w:eastAsia="Calibri" w:hAnsi="Times New Roman" w:cs="Times New Roman"/>
          <w:color w:val="000000" w:themeColor="text1"/>
        </w:rPr>
        <w:t xml:space="preserve">Table 3 of the </w:t>
      </w:r>
      <w:r w:rsidRPr="00361F8F">
        <w:rPr>
          <w:rFonts w:ascii="Times New Roman" w:eastAsia="Calibri" w:hAnsi="Times New Roman" w:cs="Times New Roman"/>
          <w:color w:val="000000" w:themeColor="text1"/>
        </w:rPr>
        <w:t>Logarithmic Model of the Estimate Earning Equation for Interaction with Female</w:t>
      </w:r>
      <w:r w:rsidRPr="772DAE85">
        <w:rPr>
          <w:rFonts w:ascii="Times New Roman" w:eastAsia="Calibri" w:hAnsi="Times New Roman" w:cs="Times New Roman"/>
          <w:color w:val="000000" w:themeColor="text1"/>
        </w:rPr>
        <w:t>.</w:t>
      </w:r>
      <w:r>
        <w:rPr>
          <w:rFonts w:ascii="Times New Roman" w:eastAsia="Calibri" w:hAnsi="Times New Roman" w:cs="Times New Roman"/>
          <w:color w:val="000000" w:themeColor="text1"/>
        </w:rPr>
        <w:t xml:space="preserve"> </w:t>
      </w:r>
      <w:r>
        <w:rPr>
          <w:rFonts w:ascii="Times New Roman" w:eastAsia="Times New Roman" w:hAnsi="Times New Roman" w:cs="Times New Roman"/>
        </w:rPr>
        <w:t xml:space="preserve">To examine whether </w:t>
      </w:r>
      <w:r w:rsidRPr="5CB15DDE">
        <w:rPr>
          <w:rFonts w:ascii="Times New Roman" w:eastAsia="Times New Roman" w:hAnsi="Times New Roman" w:cs="Times New Roman"/>
        </w:rPr>
        <w:t xml:space="preserve">premium for higher education </w:t>
      </w:r>
      <w:r>
        <w:rPr>
          <w:rFonts w:ascii="Times New Roman" w:eastAsia="Times New Roman" w:hAnsi="Times New Roman" w:cs="Times New Roman"/>
        </w:rPr>
        <w:t>varies</w:t>
      </w:r>
      <w:r w:rsidRPr="5CB15DDE">
        <w:rPr>
          <w:rFonts w:ascii="Times New Roman" w:eastAsia="Times New Roman" w:hAnsi="Times New Roman" w:cs="Times New Roman"/>
        </w:rPr>
        <w:t xml:space="preserve"> by gender</w:t>
      </w:r>
      <w:r>
        <w:rPr>
          <w:rFonts w:ascii="Times New Roman" w:eastAsia="Times New Roman" w:hAnsi="Times New Roman" w:cs="Times New Roman"/>
        </w:rPr>
        <w:t xml:space="preserve">, we developed and estimated a </w:t>
      </w:r>
      <w:r w:rsidRPr="00464F0E">
        <w:rPr>
          <w:rFonts w:ascii="Times New Roman" w:eastAsia="Times New Roman" w:hAnsi="Times New Roman" w:cs="Times New Roman"/>
        </w:rPr>
        <w:t xml:space="preserve">Logarithmic model </w:t>
      </w:r>
      <w:r>
        <w:rPr>
          <w:rFonts w:ascii="Times New Roman" w:eastAsia="Times New Roman" w:hAnsi="Times New Roman" w:cs="Times New Roman"/>
        </w:rPr>
        <w:t>with Female being the i</w:t>
      </w:r>
      <w:r w:rsidRPr="00464F0E">
        <w:rPr>
          <w:rFonts w:ascii="Times New Roman" w:eastAsia="Times New Roman" w:hAnsi="Times New Roman" w:cs="Times New Roman"/>
        </w:rPr>
        <w:t xml:space="preserve">nteraction </w:t>
      </w:r>
      <w:r>
        <w:rPr>
          <w:rFonts w:ascii="Times New Roman" w:eastAsia="Times New Roman" w:hAnsi="Times New Roman" w:cs="Times New Roman"/>
        </w:rPr>
        <w:t xml:space="preserve">term. </w:t>
      </w:r>
      <w:r w:rsidRPr="0087184C">
        <w:rPr>
          <w:rFonts w:ascii="Times New Roman" w:eastAsia="Times New Roman" w:hAnsi="Times New Roman" w:cs="Times New Roman"/>
        </w:rPr>
        <w:t>From the result [(e</w:t>
      </w:r>
      <w:r w:rsidRPr="0087184C">
        <w:rPr>
          <w:rFonts w:ascii="Times New Roman" w:eastAsia="Times New Roman" w:hAnsi="Times New Roman" w:cs="Times New Roman"/>
          <w:vertAlign w:val="superscript"/>
        </w:rPr>
        <w:t>-0.1837-0.002</w:t>
      </w:r>
      <w:r w:rsidRPr="0087184C">
        <w:rPr>
          <w:rFonts w:ascii="Times New Roman" w:eastAsia="Times New Roman" w:hAnsi="Times New Roman" w:cs="Times New Roman"/>
        </w:rPr>
        <w:t>-1)*100], we interpreted that controlling for all the other variables, on average we would expected a female with Bachelor’s Degree to have 16.95% lower earning than a male with Bachelor’s degree.</w:t>
      </w:r>
      <w:r>
        <w:rPr>
          <w:rFonts w:ascii="Times New Roman" w:eastAsia="Times New Roman" w:hAnsi="Times New Roman" w:cs="Times New Roman"/>
        </w:rPr>
        <w:t xml:space="preserve"> We also expect that on average, a female with high school diploma would earn 7.75% less than a male with high school diploma, controlling for other variables.</w:t>
      </w:r>
    </w:p>
    <w:p w14:paraId="6EBE670E" w14:textId="23D88C7B" w:rsidR="00A36E3D" w:rsidRPr="00176124" w:rsidRDefault="00A36E3D" w:rsidP="008A62FD">
      <w:pPr>
        <w:spacing w:beforeLines="80" w:before="192" w:afterLines="80" w:after="192"/>
        <w:ind w:firstLine="720"/>
        <w:jc w:val="both"/>
        <w:rPr>
          <w:rFonts w:ascii="Times New Roman" w:eastAsia="Times New Roman" w:hAnsi="Times New Roman" w:cs="Times New Roman"/>
        </w:rPr>
      </w:pPr>
      <w:r>
        <w:rPr>
          <w:rFonts w:ascii="Times New Roman" w:eastAsia="Times New Roman" w:hAnsi="Times New Roman" w:cs="Times New Roman"/>
        </w:rPr>
        <w:t xml:space="preserve"> The same results are observed for female with </w:t>
      </w:r>
      <w:r w:rsidRPr="008A6D09">
        <w:rPr>
          <w:rFonts w:ascii="Times New Roman" w:eastAsia="Times New Roman" w:hAnsi="Times New Roman" w:cs="Times New Roman"/>
        </w:rPr>
        <w:t xml:space="preserve">Professional </w:t>
      </w:r>
      <w:r>
        <w:rPr>
          <w:rFonts w:ascii="Times New Roman" w:eastAsia="Times New Roman" w:hAnsi="Times New Roman" w:cs="Times New Roman"/>
        </w:rPr>
        <w:t xml:space="preserve">Degree </w:t>
      </w:r>
      <w:r w:rsidRPr="008A6D09">
        <w:rPr>
          <w:rFonts w:ascii="Times New Roman" w:eastAsia="Times New Roman" w:hAnsi="Times New Roman" w:cs="Times New Roman"/>
        </w:rPr>
        <w:t xml:space="preserve">beyond Bachelor's </w:t>
      </w:r>
      <w:r>
        <w:rPr>
          <w:rFonts w:ascii="Times New Roman" w:eastAsia="Times New Roman" w:hAnsi="Times New Roman" w:cs="Times New Roman"/>
        </w:rPr>
        <w:t xml:space="preserve">where they earn on average 25.34% less than </w:t>
      </w:r>
      <w:r w:rsidR="00176124">
        <w:rPr>
          <w:rFonts w:ascii="Times New Roman" w:eastAsia="Times New Roman" w:hAnsi="Times New Roman" w:cs="Times New Roman"/>
        </w:rPr>
        <w:t>male</w:t>
      </w:r>
      <w:r>
        <w:rPr>
          <w:rFonts w:ascii="Times New Roman" w:eastAsia="Times New Roman" w:hAnsi="Times New Roman" w:cs="Times New Roman"/>
        </w:rPr>
        <w:t xml:space="preserve">, controlling for other variables. When we compare the gender earnings gap of individuals with Masters’ degree and Professional Degree beyond Bachelor, we could see that female are at a disadvantage compare to male. Female with Masters’ Degree earns 12% less than male with the same level of education. However, when female hold Professional Degree beyond Bachelor’s, the earning gap between female and male with the same level of education increase (from 12% to 25.34% earnings gap). This indicates that having a Professional Degree beyond Bachelor’s benefits male more than female. Additionally, we interpret that female with Doctorate Degree earns only 0.53% less than male with Doctorate. This shows us that the earning gap between female and male at the highest level of education is significantly small. </w:t>
      </w:r>
      <w:r w:rsidR="00AC1F82" w:rsidRPr="002133F7">
        <w:rPr>
          <w:rFonts w:ascii="Times New Roman" w:eastAsia="Times New Roman" w:hAnsi="Times New Roman" w:cs="Times New Roman"/>
          <w:b/>
          <w:bCs/>
        </w:rPr>
        <w:t>Table 4</w:t>
      </w:r>
      <w:r w:rsidR="00AC1F82">
        <w:rPr>
          <w:rFonts w:ascii="Times New Roman" w:eastAsia="Times New Roman" w:hAnsi="Times New Roman" w:cs="Times New Roman"/>
        </w:rPr>
        <w:t xml:space="preserve"> provides a summary of</w:t>
      </w:r>
      <w:r w:rsidR="00AC1F82" w:rsidRPr="00AC4B39">
        <w:t xml:space="preserve"> </w:t>
      </w:r>
      <w:r w:rsidR="00AC1F82" w:rsidRPr="00AC4B39">
        <w:rPr>
          <w:rFonts w:ascii="Times New Roman" w:eastAsia="Times New Roman" w:hAnsi="Times New Roman" w:cs="Times New Roman"/>
        </w:rPr>
        <w:t xml:space="preserve">Gender Earnings Gap for each level of </w:t>
      </w:r>
      <w:r w:rsidR="00AC1F82">
        <w:rPr>
          <w:rFonts w:ascii="Times New Roman" w:eastAsia="Times New Roman" w:hAnsi="Times New Roman" w:cs="Times New Roman"/>
        </w:rPr>
        <w:t>e</w:t>
      </w:r>
      <w:r w:rsidR="00AC1F82" w:rsidRPr="00AC4B39">
        <w:rPr>
          <w:rFonts w:ascii="Times New Roman" w:eastAsia="Times New Roman" w:hAnsi="Times New Roman" w:cs="Times New Roman"/>
        </w:rPr>
        <w:t xml:space="preserve">ducation </w:t>
      </w:r>
      <w:r w:rsidR="00AC1F82">
        <w:rPr>
          <w:rFonts w:ascii="Times New Roman" w:eastAsia="Times New Roman" w:hAnsi="Times New Roman" w:cs="Times New Roman"/>
        </w:rPr>
        <w:t>a</w:t>
      </w:r>
      <w:r w:rsidR="00AC1F82" w:rsidRPr="00AC4B39">
        <w:rPr>
          <w:rFonts w:ascii="Times New Roman" w:eastAsia="Times New Roman" w:hAnsi="Times New Roman" w:cs="Times New Roman"/>
        </w:rPr>
        <w:t>ttainment</w:t>
      </w:r>
      <w:r>
        <w:rPr>
          <w:rFonts w:ascii="Times New Roman" w:eastAsia="Times New Roman" w:hAnsi="Times New Roman" w:cs="Times New Roman"/>
          <w:szCs w:val="24"/>
        </w:rPr>
        <w:t xml:space="preserve">, </w:t>
      </w:r>
      <w:r w:rsidR="00AC1F82">
        <w:rPr>
          <w:rFonts w:ascii="Times New Roman" w:eastAsia="Times New Roman" w:hAnsi="Times New Roman" w:cs="Times New Roman"/>
          <w:szCs w:val="24"/>
        </w:rPr>
        <w:t>which</w:t>
      </w:r>
      <w:r>
        <w:rPr>
          <w:rFonts w:ascii="Times New Roman" w:eastAsia="Times New Roman" w:hAnsi="Times New Roman" w:cs="Times New Roman"/>
          <w:szCs w:val="24"/>
        </w:rPr>
        <w:t xml:space="preserve"> </w:t>
      </w:r>
      <w:r w:rsidR="0025423D">
        <w:rPr>
          <w:rFonts w:ascii="Times New Roman" w:eastAsia="Times New Roman" w:hAnsi="Times New Roman" w:cs="Times New Roman"/>
          <w:szCs w:val="24"/>
        </w:rPr>
        <w:t>demonstrates</w:t>
      </w:r>
      <w:r>
        <w:rPr>
          <w:rFonts w:ascii="Times New Roman" w:eastAsia="Times New Roman" w:hAnsi="Times New Roman" w:cs="Times New Roman"/>
          <w:szCs w:val="24"/>
        </w:rPr>
        <w:t xml:space="preserve"> </w:t>
      </w:r>
      <w:r>
        <w:rPr>
          <w:rFonts w:ascii="Times New Roman" w:eastAsia="Times New Roman" w:hAnsi="Times New Roman" w:cs="Times New Roman"/>
        </w:rPr>
        <w:t xml:space="preserve">that there is clearly a pattern of gender earning gap between </w:t>
      </w:r>
      <w:r w:rsidR="00725204">
        <w:rPr>
          <w:rFonts w:ascii="Times New Roman" w:eastAsia="Times New Roman" w:hAnsi="Times New Roman" w:cs="Times New Roman"/>
        </w:rPr>
        <w:t>male</w:t>
      </w:r>
      <w:r>
        <w:rPr>
          <w:rFonts w:ascii="Times New Roman" w:eastAsia="Times New Roman" w:hAnsi="Times New Roman" w:cs="Times New Roman"/>
        </w:rPr>
        <w:t xml:space="preserve"> and female throughout all educational attainment levels, </w:t>
      </w:r>
      <w:r w:rsidR="007B65C1">
        <w:rPr>
          <w:rFonts w:ascii="Times New Roman" w:eastAsia="Times New Roman" w:hAnsi="Times New Roman" w:cs="Times New Roman"/>
        </w:rPr>
        <w:t>with no high school degree being the reference category.</w:t>
      </w:r>
      <w:r w:rsidR="00176124">
        <w:rPr>
          <w:rFonts w:ascii="Times New Roman" w:eastAsia="Times New Roman" w:hAnsi="Times New Roman" w:cs="Times New Roman"/>
        </w:rPr>
        <w:t xml:space="preserve"> We conclude that</w:t>
      </w:r>
      <w:r>
        <w:rPr>
          <w:rFonts w:ascii="Times New Roman" w:eastAsia="Times New Roman" w:hAnsi="Times New Roman" w:cs="Times New Roman"/>
        </w:rPr>
        <w:t xml:space="preserve"> the earnings gap is in favor of </w:t>
      </w:r>
      <w:r w:rsidR="00176124">
        <w:rPr>
          <w:rFonts w:ascii="Times New Roman" w:eastAsia="Times New Roman" w:hAnsi="Times New Roman" w:cs="Times New Roman"/>
        </w:rPr>
        <w:t>male</w:t>
      </w:r>
      <w:r>
        <w:rPr>
          <w:rFonts w:ascii="Times New Roman" w:eastAsia="Times New Roman" w:hAnsi="Times New Roman" w:cs="Times New Roman"/>
        </w:rPr>
        <w:t>.</w:t>
      </w:r>
      <w:r w:rsidR="00A92FBC">
        <w:rPr>
          <w:rFonts w:ascii="Times New Roman" w:eastAsia="Times New Roman" w:hAnsi="Times New Roman" w:cs="Times New Roman"/>
        </w:rPr>
        <w:t xml:space="preserve"> </w:t>
      </w:r>
    </w:p>
    <w:p w14:paraId="154B550B" w14:textId="77777777" w:rsidR="000B1CC6" w:rsidRPr="00361F8F" w:rsidRDefault="000B1CC6" w:rsidP="008A62FD">
      <w:pPr>
        <w:spacing w:beforeLines="80" w:before="192" w:afterLines="80" w:after="192"/>
        <w:jc w:val="both"/>
        <w:rPr>
          <w:rFonts w:ascii="Times New Roman" w:eastAsia="Calibri" w:hAnsi="Times New Roman" w:cs="Times New Roman"/>
          <w:color w:val="000000" w:themeColor="text1"/>
        </w:rPr>
      </w:pPr>
    </w:p>
    <w:p w14:paraId="0FB37DA9" w14:textId="77777777" w:rsidR="0050430A" w:rsidRDefault="0050430A" w:rsidP="000B1CC6">
      <w:pPr>
        <w:spacing w:beforeLines="80" w:before="192" w:afterLines="80" w:after="192"/>
        <w:jc w:val="both"/>
        <w:rPr>
          <w:rFonts w:ascii="Times New Roman" w:hAnsi="Times New Roman" w:cs="Times New Roman"/>
          <w:b/>
          <w:bCs/>
        </w:rPr>
      </w:pPr>
    </w:p>
    <w:p w14:paraId="0A90B31D" w14:textId="77777777" w:rsidR="000B1CC6" w:rsidRDefault="000B1CC6" w:rsidP="008A62FD">
      <w:pPr>
        <w:spacing w:beforeLines="80" w:before="192" w:afterLines="80" w:after="192"/>
        <w:jc w:val="both"/>
        <w:rPr>
          <w:rFonts w:ascii="Times New Roman" w:hAnsi="Times New Roman" w:cs="Times New Roman"/>
          <w:b/>
          <w:bCs/>
        </w:rPr>
      </w:pPr>
      <w:r>
        <w:rPr>
          <w:rFonts w:ascii="Times New Roman" w:hAnsi="Times New Roman" w:cs="Times New Roman"/>
          <w:b/>
          <w:bCs/>
        </w:rPr>
        <w:lastRenderedPageBreak/>
        <w:t xml:space="preserve">Table 2. </w:t>
      </w:r>
      <w:r w:rsidRPr="00CB4C3D">
        <w:rPr>
          <w:rFonts w:ascii="Times New Roman" w:hAnsi="Times New Roman" w:cs="Times New Roman"/>
          <w:b/>
          <w:bCs/>
        </w:rPr>
        <w:t xml:space="preserve">Logarithmic </w:t>
      </w:r>
      <w:r>
        <w:rPr>
          <w:rFonts w:ascii="Times New Roman" w:hAnsi="Times New Roman" w:cs="Times New Roman"/>
          <w:b/>
          <w:bCs/>
        </w:rPr>
        <w:t>Model Estimated Earning Equation for Gender (Question 1)</w:t>
      </w:r>
    </w:p>
    <w:tbl>
      <w:tblPr>
        <w:tblW w:w="9396" w:type="dxa"/>
        <w:tblLayout w:type="fixed"/>
        <w:tblLook w:val="04A0" w:firstRow="1" w:lastRow="0" w:firstColumn="1" w:lastColumn="0" w:noHBand="0" w:noVBand="1"/>
      </w:tblPr>
      <w:tblGrid>
        <w:gridCol w:w="276"/>
        <w:gridCol w:w="3954"/>
        <w:gridCol w:w="1350"/>
        <w:gridCol w:w="1120"/>
        <w:gridCol w:w="1000"/>
        <w:gridCol w:w="1120"/>
        <w:gridCol w:w="576"/>
      </w:tblGrid>
      <w:tr w:rsidR="000B1CC6" w:rsidRPr="003E0917" w14:paraId="03D06985" w14:textId="77777777" w:rsidTr="001717BA">
        <w:trPr>
          <w:trHeight w:val="320"/>
        </w:trPr>
        <w:tc>
          <w:tcPr>
            <w:tcW w:w="4230" w:type="dxa"/>
            <w:gridSpan w:val="2"/>
            <w:tcBorders>
              <w:top w:val="single" w:sz="4" w:space="0" w:color="auto"/>
              <w:left w:val="nil"/>
              <w:bottom w:val="single" w:sz="4" w:space="0" w:color="auto"/>
              <w:right w:val="nil"/>
            </w:tcBorders>
            <w:shd w:val="clear" w:color="auto" w:fill="auto"/>
            <w:noWrap/>
            <w:vAlign w:val="bottom"/>
            <w:hideMark/>
          </w:tcPr>
          <w:p w14:paraId="6C341256"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Coefficients</w:t>
            </w:r>
          </w:p>
        </w:tc>
        <w:tc>
          <w:tcPr>
            <w:tcW w:w="1350" w:type="dxa"/>
            <w:tcBorders>
              <w:top w:val="single" w:sz="4" w:space="0" w:color="auto"/>
              <w:left w:val="nil"/>
              <w:bottom w:val="single" w:sz="4" w:space="0" w:color="auto"/>
              <w:right w:val="nil"/>
            </w:tcBorders>
            <w:shd w:val="clear" w:color="auto" w:fill="auto"/>
            <w:noWrap/>
            <w:vAlign w:val="bottom"/>
            <w:hideMark/>
          </w:tcPr>
          <w:p w14:paraId="24B04CED"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Estimate</w:t>
            </w:r>
          </w:p>
        </w:tc>
        <w:tc>
          <w:tcPr>
            <w:tcW w:w="1120" w:type="dxa"/>
            <w:tcBorders>
              <w:top w:val="single" w:sz="4" w:space="0" w:color="auto"/>
              <w:left w:val="nil"/>
              <w:bottom w:val="single" w:sz="4" w:space="0" w:color="auto"/>
              <w:right w:val="nil"/>
            </w:tcBorders>
            <w:shd w:val="clear" w:color="auto" w:fill="auto"/>
            <w:noWrap/>
            <w:vAlign w:val="bottom"/>
            <w:hideMark/>
          </w:tcPr>
          <w:p w14:paraId="1A83F84A"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Std. Error</w:t>
            </w:r>
          </w:p>
        </w:tc>
        <w:tc>
          <w:tcPr>
            <w:tcW w:w="1000" w:type="dxa"/>
            <w:tcBorders>
              <w:top w:val="single" w:sz="4" w:space="0" w:color="auto"/>
              <w:left w:val="nil"/>
              <w:bottom w:val="single" w:sz="4" w:space="0" w:color="auto"/>
              <w:right w:val="nil"/>
            </w:tcBorders>
            <w:shd w:val="clear" w:color="auto" w:fill="auto"/>
            <w:noWrap/>
            <w:vAlign w:val="bottom"/>
            <w:hideMark/>
          </w:tcPr>
          <w:p w14:paraId="53D900B4"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t value</w:t>
            </w:r>
          </w:p>
        </w:tc>
        <w:tc>
          <w:tcPr>
            <w:tcW w:w="1120" w:type="dxa"/>
            <w:tcBorders>
              <w:top w:val="single" w:sz="4" w:space="0" w:color="auto"/>
              <w:left w:val="nil"/>
              <w:bottom w:val="single" w:sz="4" w:space="0" w:color="auto"/>
              <w:right w:val="nil"/>
            </w:tcBorders>
            <w:shd w:val="clear" w:color="auto" w:fill="auto"/>
            <w:noWrap/>
            <w:vAlign w:val="bottom"/>
            <w:hideMark/>
          </w:tcPr>
          <w:p w14:paraId="46FCE0B7"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Pr(&gt;|t|)</w:t>
            </w:r>
          </w:p>
        </w:tc>
        <w:tc>
          <w:tcPr>
            <w:tcW w:w="576" w:type="dxa"/>
            <w:tcBorders>
              <w:top w:val="single" w:sz="4" w:space="0" w:color="auto"/>
              <w:left w:val="nil"/>
              <w:bottom w:val="single" w:sz="4" w:space="0" w:color="auto"/>
              <w:right w:val="nil"/>
            </w:tcBorders>
            <w:shd w:val="clear" w:color="auto" w:fill="auto"/>
            <w:noWrap/>
            <w:vAlign w:val="bottom"/>
            <w:hideMark/>
          </w:tcPr>
          <w:p w14:paraId="6E45B8D3" w14:textId="77777777" w:rsidR="000B1CC6" w:rsidRPr="003E0917" w:rsidRDefault="000B1CC6" w:rsidP="008A62FD">
            <w:pPr>
              <w:rPr>
                <w:rFonts w:ascii="Times Roman" w:eastAsia="Times New Roman" w:hAnsi="Times Roman" w:cs="Times New Roman"/>
                <w:i/>
                <w:iCs/>
                <w:color w:val="000000"/>
                <w:szCs w:val="24"/>
              </w:rPr>
            </w:pPr>
            <w:r w:rsidRPr="003E0917">
              <w:rPr>
                <w:rFonts w:ascii="Times Roman" w:eastAsia="Times New Roman" w:hAnsi="Times Roman" w:cs="Times New Roman"/>
                <w:i/>
                <w:iCs/>
                <w:color w:val="000000"/>
                <w:szCs w:val="24"/>
              </w:rPr>
              <w:t> </w:t>
            </w:r>
          </w:p>
        </w:tc>
      </w:tr>
      <w:tr w:rsidR="000B1CC6" w:rsidRPr="003E0917" w14:paraId="49660636" w14:textId="77777777" w:rsidTr="001717BA">
        <w:trPr>
          <w:trHeight w:val="320"/>
        </w:trPr>
        <w:tc>
          <w:tcPr>
            <w:tcW w:w="4230" w:type="dxa"/>
            <w:gridSpan w:val="2"/>
            <w:tcBorders>
              <w:top w:val="nil"/>
              <w:left w:val="nil"/>
              <w:bottom w:val="nil"/>
              <w:right w:val="nil"/>
            </w:tcBorders>
            <w:shd w:val="clear" w:color="auto" w:fill="auto"/>
            <w:noWrap/>
            <w:vAlign w:val="bottom"/>
            <w:hideMark/>
          </w:tcPr>
          <w:p w14:paraId="6D6CD853"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(Intercept)</w:t>
            </w:r>
          </w:p>
        </w:tc>
        <w:tc>
          <w:tcPr>
            <w:tcW w:w="1350" w:type="dxa"/>
            <w:tcBorders>
              <w:top w:val="nil"/>
              <w:left w:val="nil"/>
              <w:bottom w:val="nil"/>
              <w:right w:val="nil"/>
            </w:tcBorders>
            <w:shd w:val="clear" w:color="auto" w:fill="auto"/>
            <w:noWrap/>
            <w:vAlign w:val="bottom"/>
            <w:hideMark/>
          </w:tcPr>
          <w:p w14:paraId="03B3CD29"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9.759377</w:t>
            </w:r>
          </w:p>
        </w:tc>
        <w:tc>
          <w:tcPr>
            <w:tcW w:w="1120" w:type="dxa"/>
            <w:tcBorders>
              <w:top w:val="nil"/>
              <w:left w:val="nil"/>
              <w:bottom w:val="nil"/>
              <w:right w:val="nil"/>
            </w:tcBorders>
            <w:shd w:val="clear" w:color="auto" w:fill="auto"/>
            <w:noWrap/>
            <w:vAlign w:val="bottom"/>
            <w:hideMark/>
          </w:tcPr>
          <w:p w14:paraId="23D24BAE"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0.016837</w:t>
            </w:r>
          </w:p>
        </w:tc>
        <w:tc>
          <w:tcPr>
            <w:tcW w:w="1000" w:type="dxa"/>
            <w:tcBorders>
              <w:top w:val="nil"/>
              <w:left w:val="nil"/>
              <w:bottom w:val="nil"/>
              <w:right w:val="nil"/>
            </w:tcBorders>
            <w:shd w:val="clear" w:color="auto" w:fill="auto"/>
            <w:noWrap/>
            <w:vAlign w:val="bottom"/>
            <w:hideMark/>
          </w:tcPr>
          <w:p w14:paraId="55AE0503"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579.622</w:t>
            </w:r>
          </w:p>
        </w:tc>
        <w:tc>
          <w:tcPr>
            <w:tcW w:w="1120" w:type="dxa"/>
            <w:tcBorders>
              <w:top w:val="nil"/>
              <w:left w:val="nil"/>
              <w:bottom w:val="nil"/>
              <w:right w:val="nil"/>
            </w:tcBorders>
            <w:shd w:val="clear" w:color="auto" w:fill="auto"/>
            <w:noWrap/>
            <w:vAlign w:val="bottom"/>
            <w:hideMark/>
          </w:tcPr>
          <w:p w14:paraId="100323C7"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63803B0B"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00214EB7" w14:textId="77777777" w:rsidTr="001717BA">
        <w:trPr>
          <w:trHeight w:val="320"/>
        </w:trPr>
        <w:tc>
          <w:tcPr>
            <w:tcW w:w="4230" w:type="dxa"/>
            <w:gridSpan w:val="2"/>
            <w:tcBorders>
              <w:top w:val="nil"/>
              <w:left w:val="nil"/>
              <w:bottom w:val="nil"/>
              <w:right w:val="nil"/>
            </w:tcBorders>
            <w:shd w:val="clear" w:color="auto" w:fill="auto"/>
            <w:noWrap/>
            <w:vAlign w:val="bottom"/>
            <w:hideMark/>
          </w:tcPr>
          <w:p w14:paraId="6A093110"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Marital Status (Not Married)</w:t>
            </w:r>
          </w:p>
        </w:tc>
        <w:tc>
          <w:tcPr>
            <w:tcW w:w="1350" w:type="dxa"/>
            <w:tcBorders>
              <w:top w:val="nil"/>
              <w:left w:val="nil"/>
              <w:bottom w:val="nil"/>
              <w:right w:val="nil"/>
            </w:tcBorders>
            <w:shd w:val="clear" w:color="auto" w:fill="auto"/>
            <w:noWrap/>
            <w:vAlign w:val="bottom"/>
            <w:hideMark/>
          </w:tcPr>
          <w:p w14:paraId="7DAC1EC8" w14:textId="77777777" w:rsidR="000B1CC6" w:rsidRPr="003E0917" w:rsidRDefault="000B1CC6" w:rsidP="008A62FD">
            <w:pPr>
              <w:rPr>
                <w:rFonts w:ascii="Times Roman" w:eastAsia="Times New Roman" w:hAnsi="Times Roman" w:cs="Times New Roman"/>
                <w:b/>
                <w:bCs/>
                <w:color w:val="000000"/>
                <w:szCs w:val="24"/>
              </w:rPr>
            </w:pPr>
          </w:p>
        </w:tc>
        <w:tc>
          <w:tcPr>
            <w:tcW w:w="1120" w:type="dxa"/>
            <w:tcBorders>
              <w:top w:val="nil"/>
              <w:left w:val="nil"/>
              <w:bottom w:val="nil"/>
              <w:right w:val="nil"/>
            </w:tcBorders>
            <w:shd w:val="clear" w:color="auto" w:fill="auto"/>
            <w:noWrap/>
            <w:vAlign w:val="bottom"/>
            <w:hideMark/>
          </w:tcPr>
          <w:p w14:paraId="4F25D50B" w14:textId="77777777" w:rsidR="000B1CC6" w:rsidRPr="003E0917" w:rsidRDefault="000B1CC6" w:rsidP="008A62FD">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796AE088" w14:textId="77777777" w:rsidR="000B1CC6" w:rsidRPr="003E0917" w:rsidRDefault="000B1CC6" w:rsidP="008A62FD">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434C3EF" w14:textId="77777777" w:rsidR="000B1CC6" w:rsidRPr="003E0917" w:rsidRDefault="000B1CC6" w:rsidP="008A62FD">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74D6B7C" w14:textId="77777777" w:rsidR="000B1CC6" w:rsidRPr="003E0917" w:rsidRDefault="000B1CC6" w:rsidP="008A62FD">
            <w:pPr>
              <w:rPr>
                <w:rFonts w:ascii="Times New Roman" w:eastAsia="Times New Roman" w:hAnsi="Times New Roman" w:cs="Times New Roman"/>
                <w:sz w:val="20"/>
                <w:szCs w:val="20"/>
              </w:rPr>
            </w:pPr>
          </w:p>
        </w:tc>
      </w:tr>
      <w:tr w:rsidR="000B1CC6" w:rsidRPr="003E0917" w14:paraId="75DDFB1D" w14:textId="77777777" w:rsidTr="001717BA">
        <w:trPr>
          <w:trHeight w:val="320"/>
        </w:trPr>
        <w:tc>
          <w:tcPr>
            <w:tcW w:w="276" w:type="dxa"/>
            <w:tcBorders>
              <w:top w:val="nil"/>
              <w:left w:val="nil"/>
              <w:bottom w:val="nil"/>
              <w:right w:val="nil"/>
            </w:tcBorders>
            <w:shd w:val="clear" w:color="auto" w:fill="auto"/>
            <w:noWrap/>
            <w:vAlign w:val="bottom"/>
            <w:hideMark/>
          </w:tcPr>
          <w:p w14:paraId="18D56DB8" w14:textId="77777777" w:rsidR="000B1CC6" w:rsidRPr="003E0917" w:rsidRDefault="000B1CC6" w:rsidP="008A62FD">
            <w:pPr>
              <w:rPr>
                <w:rFonts w:ascii="Times New Roman" w:eastAsia="Times New Roman" w:hAnsi="Times New Roman" w:cs="Times New Roman"/>
                <w:sz w:val="20"/>
                <w:szCs w:val="20"/>
              </w:rPr>
            </w:pPr>
          </w:p>
        </w:tc>
        <w:tc>
          <w:tcPr>
            <w:tcW w:w="3954" w:type="dxa"/>
            <w:tcBorders>
              <w:top w:val="nil"/>
              <w:left w:val="nil"/>
              <w:bottom w:val="nil"/>
              <w:right w:val="nil"/>
            </w:tcBorders>
            <w:shd w:val="clear" w:color="auto" w:fill="auto"/>
            <w:noWrap/>
            <w:vAlign w:val="bottom"/>
            <w:hideMark/>
          </w:tcPr>
          <w:p w14:paraId="4EDED7E7"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Married</w:t>
            </w:r>
          </w:p>
        </w:tc>
        <w:tc>
          <w:tcPr>
            <w:tcW w:w="1350" w:type="dxa"/>
            <w:tcBorders>
              <w:top w:val="nil"/>
              <w:left w:val="nil"/>
              <w:bottom w:val="nil"/>
              <w:right w:val="nil"/>
            </w:tcBorders>
            <w:shd w:val="clear" w:color="auto" w:fill="auto"/>
            <w:noWrap/>
            <w:vAlign w:val="bottom"/>
            <w:hideMark/>
          </w:tcPr>
          <w:p w14:paraId="560D99A1"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0.300062</w:t>
            </w:r>
          </w:p>
        </w:tc>
        <w:tc>
          <w:tcPr>
            <w:tcW w:w="1120" w:type="dxa"/>
            <w:tcBorders>
              <w:top w:val="nil"/>
              <w:left w:val="nil"/>
              <w:bottom w:val="nil"/>
              <w:right w:val="nil"/>
            </w:tcBorders>
            <w:shd w:val="clear" w:color="auto" w:fill="auto"/>
            <w:noWrap/>
            <w:vAlign w:val="bottom"/>
            <w:hideMark/>
          </w:tcPr>
          <w:p w14:paraId="62CBAA4D"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0.006009</w:t>
            </w:r>
          </w:p>
        </w:tc>
        <w:tc>
          <w:tcPr>
            <w:tcW w:w="1000" w:type="dxa"/>
            <w:tcBorders>
              <w:top w:val="nil"/>
              <w:left w:val="nil"/>
              <w:bottom w:val="nil"/>
              <w:right w:val="nil"/>
            </w:tcBorders>
            <w:shd w:val="clear" w:color="auto" w:fill="auto"/>
            <w:noWrap/>
            <w:vAlign w:val="bottom"/>
            <w:hideMark/>
          </w:tcPr>
          <w:p w14:paraId="3A512CA1"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49.936</w:t>
            </w:r>
          </w:p>
        </w:tc>
        <w:tc>
          <w:tcPr>
            <w:tcW w:w="1120" w:type="dxa"/>
            <w:tcBorders>
              <w:top w:val="nil"/>
              <w:left w:val="nil"/>
              <w:bottom w:val="nil"/>
              <w:right w:val="nil"/>
            </w:tcBorders>
            <w:shd w:val="clear" w:color="auto" w:fill="auto"/>
            <w:noWrap/>
            <w:vAlign w:val="bottom"/>
            <w:hideMark/>
          </w:tcPr>
          <w:p w14:paraId="572A0277"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01AD713E"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6ADFC9C8" w14:textId="77777777" w:rsidTr="001717BA">
        <w:trPr>
          <w:trHeight w:val="320"/>
        </w:trPr>
        <w:tc>
          <w:tcPr>
            <w:tcW w:w="4230" w:type="dxa"/>
            <w:gridSpan w:val="2"/>
            <w:tcBorders>
              <w:top w:val="nil"/>
              <w:left w:val="nil"/>
              <w:bottom w:val="nil"/>
              <w:right w:val="nil"/>
            </w:tcBorders>
            <w:shd w:val="clear" w:color="auto" w:fill="auto"/>
            <w:noWrap/>
            <w:vAlign w:val="bottom"/>
            <w:hideMark/>
          </w:tcPr>
          <w:p w14:paraId="5FF76C17"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Gender (Male)</w:t>
            </w:r>
          </w:p>
        </w:tc>
        <w:tc>
          <w:tcPr>
            <w:tcW w:w="1350" w:type="dxa"/>
            <w:tcBorders>
              <w:top w:val="nil"/>
              <w:left w:val="nil"/>
              <w:bottom w:val="nil"/>
              <w:right w:val="nil"/>
            </w:tcBorders>
            <w:shd w:val="clear" w:color="auto" w:fill="auto"/>
            <w:noWrap/>
            <w:vAlign w:val="bottom"/>
            <w:hideMark/>
          </w:tcPr>
          <w:p w14:paraId="31FA9622" w14:textId="77777777" w:rsidR="000B1CC6" w:rsidRPr="003E0917" w:rsidRDefault="000B1CC6" w:rsidP="008A62FD">
            <w:pPr>
              <w:rPr>
                <w:rFonts w:ascii="Times Roman" w:eastAsia="Times New Roman" w:hAnsi="Times Roman" w:cs="Times New Roman"/>
                <w:b/>
                <w:bCs/>
                <w:color w:val="000000"/>
                <w:szCs w:val="24"/>
              </w:rPr>
            </w:pPr>
          </w:p>
        </w:tc>
        <w:tc>
          <w:tcPr>
            <w:tcW w:w="1120" w:type="dxa"/>
            <w:tcBorders>
              <w:top w:val="nil"/>
              <w:left w:val="nil"/>
              <w:bottom w:val="nil"/>
              <w:right w:val="nil"/>
            </w:tcBorders>
            <w:shd w:val="clear" w:color="auto" w:fill="auto"/>
            <w:noWrap/>
            <w:vAlign w:val="bottom"/>
            <w:hideMark/>
          </w:tcPr>
          <w:p w14:paraId="755E5FC7" w14:textId="77777777" w:rsidR="000B1CC6" w:rsidRPr="003E0917" w:rsidRDefault="000B1CC6" w:rsidP="008A62FD">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408D55CC" w14:textId="77777777" w:rsidR="000B1CC6" w:rsidRPr="003E0917" w:rsidRDefault="000B1CC6" w:rsidP="008A62FD">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09213A5F" w14:textId="77777777" w:rsidR="000B1CC6" w:rsidRPr="003E0917" w:rsidRDefault="000B1CC6" w:rsidP="008A62FD">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AC8F805" w14:textId="77777777" w:rsidR="000B1CC6" w:rsidRPr="003E0917" w:rsidRDefault="000B1CC6" w:rsidP="008A62FD">
            <w:pPr>
              <w:rPr>
                <w:rFonts w:ascii="Times New Roman" w:eastAsia="Times New Roman" w:hAnsi="Times New Roman" w:cs="Times New Roman"/>
                <w:sz w:val="20"/>
                <w:szCs w:val="20"/>
              </w:rPr>
            </w:pPr>
          </w:p>
        </w:tc>
      </w:tr>
      <w:tr w:rsidR="000B1CC6" w:rsidRPr="003E0917" w14:paraId="31DB34DE" w14:textId="77777777" w:rsidTr="001717BA">
        <w:trPr>
          <w:trHeight w:val="320"/>
        </w:trPr>
        <w:tc>
          <w:tcPr>
            <w:tcW w:w="276" w:type="dxa"/>
            <w:tcBorders>
              <w:top w:val="nil"/>
              <w:left w:val="nil"/>
              <w:bottom w:val="nil"/>
              <w:right w:val="nil"/>
            </w:tcBorders>
            <w:shd w:val="clear" w:color="auto" w:fill="auto"/>
            <w:noWrap/>
            <w:vAlign w:val="bottom"/>
            <w:hideMark/>
          </w:tcPr>
          <w:p w14:paraId="264CE210" w14:textId="77777777" w:rsidR="000B1CC6" w:rsidRPr="003E0917" w:rsidRDefault="000B1CC6" w:rsidP="008A62FD">
            <w:pPr>
              <w:rPr>
                <w:rFonts w:ascii="Times New Roman" w:eastAsia="Times New Roman" w:hAnsi="Times New Roman" w:cs="Times New Roman"/>
                <w:sz w:val="20"/>
                <w:szCs w:val="20"/>
              </w:rPr>
            </w:pPr>
          </w:p>
        </w:tc>
        <w:tc>
          <w:tcPr>
            <w:tcW w:w="3954" w:type="dxa"/>
            <w:tcBorders>
              <w:top w:val="nil"/>
              <w:left w:val="nil"/>
              <w:bottom w:val="nil"/>
              <w:right w:val="nil"/>
            </w:tcBorders>
            <w:shd w:val="clear" w:color="auto" w:fill="auto"/>
            <w:noWrap/>
            <w:vAlign w:val="bottom"/>
            <w:hideMark/>
          </w:tcPr>
          <w:p w14:paraId="6E894292"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Female</w:t>
            </w:r>
          </w:p>
        </w:tc>
        <w:tc>
          <w:tcPr>
            <w:tcW w:w="1350" w:type="dxa"/>
            <w:tcBorders>
              <w:top w:val="nil"/>
              <w:left w:val="nil"/>
              <w:bottom w:val="nil"/>
              <w:right w:val="nil"/>
            </w:tcBorders>
            <w:shd w:val="clear" w:color="auto" w:fill="auto"/>
            <w:noWrap/>
            <w:vAlign w:val="bottom"/>
            <w:hideMark/>
          </w:tcPr>
          <w:p w14:paraId="22CBD52D"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-0.271519</w:t>
            </w:r>
          </w:p>
        </w:tc>
        <w:tc>
          <w:tcPr>
            <w:tcW w:w="1120" w:type="dxa"/>
            <w:tcBorders>
              <w:top w:val="nil"/>
              <w:left w:val="nil"/>
              <w:bottom w:val="nil"/>
              <w:right w:val="nil"/>
            </w:tcBorders>
            <w:shd w:val="clear" w:color="auto" w:fill="auto"/>
            <w:noWrap/>
            <w:vAlign w:val="bottom"/>
            <w:hideMark/>
          </w:tcPr>
          <w:p w14:paraId="00BDD5D3"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0.005943</w:t>
            </w:r>
          </w:p>
        </w:tc>
        <w:tc>
          <w:tcPr>
            <w:tcW w:w="1000" w:type="dxa"/>
            <w:tcBorders>
              <w:top w:val="nil"/>
              <w:left w:val="nil"/>
              <w:bottom w:val="nil"/>
              <w:right w:val="nil"/>
            </w:tcBorders>
            <w:shd w:val="clear" w:color="auto" w:fill="auto"/>
            <w:noWrap/>
            <w:vAlign w:val="bottom"/>
            <w:hideMark/>
          </w:tcPr>
          <w:p w14:paraId="0DC0B528"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-45.69</w:t>
            </w:r>
          </w:p>
        </w:tc>
        <w:tc>
          <w:tcPr>
            <w:tcW w:w="1120" w:type="dxa"/>
            <w:tcBorders>
              <w:top w:val="nil"/>
              <w:left w:val="nil"/>
              <w:bottom w:val="nil"/>
              <w:right w:val="nil"/>
            </w:tcBorders>
            <w:shd w:val="clear" w:color="auto" w:fill="auto"/>
            <w:noWrap/>
            <w:vAlign w:val="bottom"/>
            <w:hideMark/>
          </w:tcPr>
          <w:p w14:paraId="34F2672C"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526CC555"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620445C6" w14:textId="77777777" w:rsidTr="001717BA">
        <w:trPr>
          <w:trHeight w:val="320"/>
        </w:trPr>
        <w:tc>
          <w:tcPr>
            <w:tcW w:w="5580" w:type="dxa"/>
            <w:gridSpan w:val="3"/>
            <w:tcBorders>
              <w:top w:val="nil"/>
              <w:left w:val="nil"/>
              <w:bottom w:val="nil"/>
              <w:right w:val="nil"/>
            </w:tcBorders>
            <w:shd w:val="clear" w:color="auto" w:fill="auto"/>
            <w:noWrap/>
            <w:vAlign w:val="bottom"/>
            <w:hideMark/>
          </w:tcPr>
          <w:p w14:paraId="418808DB"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Educational Attainment (Less than High School)</w:t>
            </w:r>
          </w:p>
        </w:tc>
        <w:tc>
          <w:tcPr>
            <w:tcW w:w="1120" w:type="dxa"/>
            <w:tcBorders>
              <w:top w:val="nil"/>
              <w:left w:val="nil"/>
              <w:bottom w:val="nil"/>
              <w:right w:val="nil"/>
            </w:tcBorders>
            <w:shd w:val="clear" w:color="auto" w:fill="auto"/>
            <w:noWrap/>
            <w:vAlign w:val="bottom"/>
            <w:hideMark/>
          </w:tcPr>
          <w:p w14:paraId="1AC89C18" w14:textId="77777777" w:rsidR="000B1CC6" w:rsidRPr="003E0917" w:rsidRDefault="000B1CC6" w:rsidP="008A62FD">
            <w:pPr>
              <w:rPr>
                <w:rFonts w:ascii="Times Roman" w:eastAsia="Times New Roman" w:hAnsi="Times Roman" w:cs="Times New Roman"/>
                <w:b/>
                <w:bCs/>
                <w:color w:val="000000"/>
                <w:szCs w:val="24"/>
              </w:rPr>
            </w:pPr>
          </w:p>
        </w:tc>
        <w:tc>
          <w:tcPr>
            <w:tcW w:w="1000" w:type="dxa"/>
            <w:tcBorders>
              <w:top w:val="nil"/>
              <w:left w:val="nil"/>
              <w:bottom w:val="nil"/>
              <w:right w:val="nil"/>
            </w:tcBorders>
            <w:shd w:val="clear" w:color="auto" w:fill="auto"/>
            <w:noWrap/>
            <w:vAlign w:val="bottom"/>
            <w:hideMark/>
          </w:tcPr>
          <w:p w14:paraId="1D18F2BA" w14:textId="77777777" w:rsidR="000B1CC6" w:rsidRPr="003E0917" w:rsidRDefault="000B1CC6" w:rsidP="008A62FD">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61249146" w14:textId="77777777" w:rsidR="000B1CC6" w:rsidRPr="003E0917" w:rsidRDefault="000B1CC6" w:rsidP="008A62FD">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2E6241D" w14:textId="77777777" w:rsidR="000B1CC6" w:rsidRPr="003E0917" w:rsidRDefault="000B1CC6" w:rsidP="008A62FD">
            <w:pPr>
              <w:rPr>
                <w:rFonts w:ascii="Times New Roman" w:eastAsia="Times New Roman" w:hAnsi="Times New Roman" w:cs="Times New Roman"/>
                <w:sz w:val="20"/>
                <w:szCs w:val="20"/>
              </w:rPr>
            </w:pPr>
          </w:p>
        </w:tc>
      </w:tr>
      <w:tr w:rsidR="000B1CC6" w:rsidRPr="003E0917" w14:paraId="05E128B3" w14:textId="77777777" w:rsidTr="001717BA">
        <w:trPr>
          <w:trHeight w:val="320"/>
        </w:trPr>
        <w:tc>
          <w:tcPr>
            <w:tcW w:w="276" w:type="dxa"/>
            <w:tcBorders>
              <w:top w:val="nil"/>
              <w:left w:val="nil"/>
              <w:bottom w:val="nil"/>
              <w:right w:val="nil"/>
            </w:tcBorders>
            <w:shd w:val="clear" w:color="auto" w:fill="auto"/>
            <w:noWrap/>
            <w:vAlign w:val="bottom"/>
            <w:hideMark/>
          </w:tcPr>
          <w:p w14:paraId="58F5A395" w14:textId="77777777" w:rsidR="000B1CC6" w:rsidRPr="003E0917" w:rsidRDefault="000B1CC6" w:rsidP="008A62FD">
            <w:pPr>
              <w:rPr>
                <w:rFonts w:ascii="Times New Roman" w:eastAsia="Times New Roman" w:hAnsi="Times New Roman" w:cs="Times New Roman"/>
                <w:sz w:val="20"/>
                <w:szCs w:val="20"/>
              </w:rPr>
            </w:pPr>
          </w:p>
        </w:tc>
        <w:tc>
          <w:tcPr>
            <w:tcW w:w="3954" w:type="dxa"/>
            <w:tcBorders>
              <w:top w:val="nil"/>
              <w:left w:val="nil"/>
              <w:bottom w:val="nil"/>
              <w:right w:val="nil"/>
            </w:tcBorders>
            <w:shd w:val="clear" w:color="auto" w:fill="auto"/>
            <w:noWrap/>
            <w:vAlign w:val="bottom"/>
            <w:hideMark/>
          </w:tcPr>
          <w:p w14:paraId="62915F1F"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High school</w:t>
            </w:r>
          </w:p>
        </w:tc>
        <w:tc>
          <w:tcPr>
            <w:tcW w:w="1350" w:type="dxa"/>
            <w:tcBorders>
              <w:top w:val="nil"/>
              <w:left w:val="nil"/>
              <w:bottom w:val="nil"/>
              <w:right w:val="nil"/>
            </w:tcBorders>
            <w:shd w:val="clear" w:color="auto" w:fill="auto"/>
            <w:noWrap/>
            <w:vAlign w:val="bottom"/>
            <w:hideMark/>
          </w:tcPr>
          <w:p w14:paraId="7DFB19D9"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0.242974</w:t>
            </w:r>
          </w:p>
        </w:tc>
        <w:tc>
          <w:tcPr>
            <w:tcW w:w="1120" w:type="dxa"/>
            <w:tcBorders>
              <w:top w:val="nil"/>
              <w:left w:val="nil"/>
              <w:bottom w:val="nil"/>
              <w:right w:val="nil"/>
            </w:tcBorders>
            <w:shd w:val="clear" w:color="auto" w:fill="auto"/>
            <w:noWrap/>
            <w:vAlign w:val="bottom"/>
            <w:hideMark/>
          </w:tcPr>
          <w:p w14:paraId="251BA81F"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0.012681</w:t>
            </w:r>
          </w:p>
        </w:tc>
        <w:tc>
          <w:tcPr>
            <w:tcW w:w="1000" w:type="dxa"/>
            <w:tcBorders>
              <w:top w:val="nil"/>
              <w:left w:val="nil"/>
              <w:bottom w:val="nil"/>
              <w:right w:val="nil"/>
            </w:tcBorders>
            <w:shd w:val="clear" w:color="auto" w:fill="auto"/>
            <w:noWrap/>
            <w:vAlign w:val="bottom"/>
            <w:hideMark/>
          </w:tcPr>
          <w:p w14:paraId="310D84B4"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19.16</w:t>
            </w:r>
          </w:p>
        </w:tc>
        <w:tc>
          <w:tcPr>
            <w:tcW w:w="1120" w:type="dxa"/>
            <w:tcBorders>
              <w:top w:val="nil"/>
              <w:left w:val="nil"/>
              <w:bottom w:val="nil"/>
              <w:right w:val="nil"/>
            </w:tcBorders>
            <w:shd w:val="clear" w:color="auto" w:fill="auto"/>
            <w:noWrap/>
            <w:vAlign w:val="bottom"/>
            <w:hideMark/>
          </w:tcPr>
          <w:p w14:paraId="6EA8C641"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5BCA95C9"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0B0FB3F6" w14:textId="77777777" w:rsidTr="001717BA">
        <w:trPr>
          <w:trHeight w:val="320"/>
        </w:trPr>
        <w:tc>
          <w:tcPr>
            <w:tcW w:w="276" w:type="dxa"/>
            <w:tcBorders>
              <w:top w:val="nil"/>
              <w:left w:val="nil"/>
              <w:bottom w:val="nil"/>
              <w:right w:val="nil"/>
            </w:tcBorders>
            <w:shd w:val="clear" w:color="auto" w:fill="auto"/>
            <w:noWrap/>
            <w:vAlign w:val="bottom"/>
            <w:hideMark/>
          </w:tcPr>
          <w:p w14:paraId="29E304FD"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05432CF7"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GED</w:t>
            </w:r>
          </w:p>
        </w:tc>
        <w:tc>
          <w:tcPr>
            <w:tcW w:w="1350" w:type="dxa"/>
            <w:tcBorders>
              <w:top w:val="nil"/>
              <w:left w:val="nil"/>
              <w:bottom w:val="nil"/>
              <w:right w:val="nil"/>
            </w:tcBorders>
            <w:shd w:val="clear" w:color="auto" w:fill="auto"/>
            <w:noWrap/>
            <w:vAlign w:val="bottom"/>
            <w:hideMark/>
          </w:tcPr>
          <w:p w14:paraId="7D20A50B"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0.237901</w:t>
            </w:r>
          </w:p>
        </w:tc>
        <w:tc>
          <w:tcPr>
            <w:tcW w:w="1120" w:type="dxa"/>
            <w:tcBorders>
              <w:top w:val="nil"/>
              <w:left w:val="nil"/>
              <w:bottom w:val="nil"/>
              <w:right w:val="nil"/>
            </w:tcBorders>
            <w:shd w:val="clear" w:color="auto" w:fill="auto"/>
            <w:noWrap/>
            <w:vAlign w:val="bottom"/>
            <w:hideMark/>
          </w:tcPr>
          <w:p w14:paraId="6868825E"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0.018665</w:t>
            </w:r>
          </w:p>
        </w:tc>
        <w:tc>
          <w:tcPr>
            <w:tcW w:w="1000" w:type="dxa"/>
            <w:tcBorders>
              <w:top w:val="nil"/>
              <w:left w:val="nil"/>
              <w:bottom w:val="nil"/>
              <w:right w:val="nil"/>
            </w:tcBorders>
            <w:shd w:val="clear" w:color="auto" w:fill="auto"/>
            <w:noWrap/>
            <w:vAlign w:val="bottom"/>
            <w:hideMark/>
          </w:tcPr>
          <w:p w14:paraId="0C5E353B"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12.746</w:t>
            </w:r>
          </w:p>
        </w:tc>
        <w:tc>
          <w:tcPr>
            <w:tcW w:w="1120" w:type="dxa"/>
            <w:tcBorders>
              <w:top w:val="nil"/>
              <w:left w:val="nil"/>
              <w:bottom w:val="nil"/>
              <w:right w:val="nil"/>
            </w:tcBorders>
            <w:shd w:val="clear" w:color="auto" w:fill="auto"/>
            <w:noWrap/>
            <w:vAlign w:val="bottom"/>
            <w:hideMark/>
          </w:tcPr>
          <w:p w14:paraId="152CCD30"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72C8591D"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62844B0E" w14:textId="77777777" w:rsidTr="001717BA">
        <w:trPr>
          <w:trHeight w:val="320"/>
        </w:trPr>
        <w:tc>
          <w:tcPr>
            <w:tcW w:w="276" w:type="dxa"/>
            <w:tcBorders>
              <w:top w:val="nil"/>
              <w:left w:val="nil"/>
              <w:bottom w:val="nil"/>
              <w:right w:val="nil"/>
            </w:tcBorders>
            <w:shd w:val="clear" w:color="auto" w:fill="auto"/>
            <w:noWrap/>
            <w:vAlign w:val="bottom"/>
            <w:hideMark/>
          </w:tcPr>
          <w:p w14:paraId="747792BF"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2A4593F0"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 xml:space="preserve">Some College </w:t>
            </w:r>
          </w:p>
        </w:tc>
        <w:tc>
          <w:tcPr>
            <w:tcW w:w="1350" w:type="dxa"/>
            <w:tcBorders>
              <w:top w:val="nil"/>
              <w:left w:val="nil"/>
              <w:bottom w:val="nil"/>
              <w:right w:val="nil"/>
            </w:tcBorders>
            <w:shd w:val="clear" w:color="auto" w:fill="auto"/>
            <w:noWrap/>
            <w:vAlign w:val="bottom"/>
            <w:hideMark/>
          </w:tcPr>
          <w:p w14:paraId="4A491D0D"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0.390298</w:t>
            </w:r>
          </w:p>
        </w:tc>
        <w:tc>
          <w:tcPr>
            <w:tcW w:w="1120" w:type="dxa"/>
            <w:tcBorders>
              <w:top w:val="nil"/>
              <w:left w:val="nil"/>
              <w:bottom w:val="nil"/>
              <w:right w:val="nil"/>
            </w:tcBorders>
            <w:shd w:val="clear" w:color="auto" w:fill="auto"/>
            <w:noWrap/>
            <w:vAlign w:val="bottom"/>
            <w:hideMark/>
          </w:tcPr>
          <w:p w14:paraId="71EC64C5"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0.015489</w:t>
            </w:r>
          </w:p>
        </w:tc>
        <w:tc>
          <w:tcPr>
            <w:tcW w:w="1000" w:type="dxa"/>
            <w:tcBorders>
              <w:top w:val="nil"/>
              <w:left w:val="nil"/>
              <w:bottom w:val="nil"/>
              <w:right w:val="nil"/>
            </w:tcBorders>
            <w:shd w:val="clear" w:color="auto" w:fill="auto"/>
            <w:noWrap/>
            <w:vAlign w:val="bottom"/>
            <w:hideMark/>
          </w:tcPr>
          <w:p w14:paraId="14E2CCBC"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25.199</w:t>
            </w:r>
          </w:p>
        </w:tc>
        <w:tc>
          <w:tcPr>
            <w:tcW w:w="1120" w:type="dxa"/>
            <w:tcBorders>
              <w:top w:val="nil"/>
              <w:left w:val="nil"/>
              <w:bottom w:val="nil"/>
              <w:right w:val="nil"/>
            </w:tcBorders>
            <w:shd w:val="clear" w:color="auto" w:fill="auto"/>
            <w:noWrap/>
            <w:vAlign w:val="bottom"/>
            <w:hideMark/>
          </w:tcPr>
          <w:p w14:paraId="5BD502D1"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15D9E073"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7AF30367" w14:textId="77777777" w:rsidTr="001717BA">
        <w:trPr>
          <w:trHeight w:val="320"/>
        </w:trPr>
        <w:tc>
          <w:tcPr>
            <w:tcW w:w="276" w:type="dxa"/>
            <w:tcBorders>
              <w:top w:val="nil"/>
              <w:left w:val="nil"/>
              <w:bottom w:val="nil"/>
              <w:right w:val="nil"/>
            </w:tcBorders>
            <w:shd w:val="clear" w:color="auto" w:fill="auto"/>
            <w:noWrap/>
            <w:vAlign w:val="bottom"/>
            <w:hideMark/>
          </w:tcPr>
          <w:p w14:paraId="08404988"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25519A09"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 xml:space="preserve">One or more college credits </w:t>
            </w:r>
          </w:p>
        </w:tc>
        <w:tc>
          <w:tcPr>
            <w:tcW w:w="1350" w:type="dxa"/>
            <w:tcBorders>
              <w:top w:val="nil"/>
              <w:left w:val="nil"/>
              <w:bottom w:val="nil"/>
              <w:right w:val="nil"/>
            </w:tcBorders>
            <w:shd w:val="clear" w:color="auto" w:fill="auto"/>
            <w:noWrap/>
            <w:vAlign w:val="bottom"/>
            <w:hideMark/>
          </w:tcPr>
          <w:p w14:paraId="468F0484"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0.423956</w:t>
            </w:r>
          </w:p>
        </w:tc>
        <w:tc>
          <w:tcPr>
            <w:tcW w:w="1120" w:type="dxa"/>
            <w:tcBorders>
              <w:top w:val="nil"/>
              <w:left w:val="nil"/>
              <w:bottom w:val="nil"/>
              <w:right w:val="nil"/>
            </w:tcBorders>
            <w:shd w:val="clear" w:color="auto" w:fill="auto"/>
            <w:noWrap/>
            <w:vAlign w:val="bottom"/>
            <w:hideMark/>
          </w:tcPr>
          <w:p w14:paraId="77AD0D19"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0.013411</w:t>
            </w:r>
          </w:p>
        </w:tc>
        <w:tc>
          <w:tcPr>
            <w:tcW w:w="1000" w:type="dxa"/>
            <w:tcBorders>
              <w:top w:val="nil"/>
              <w:left w:val="nil"/>
              <w:bottom w:val="nil"/>
              <w:right w:val="nil"/>
            </w:tcBorders>
            <w:shd w:val="clear" w:color="auto" w:fill="auto"/>
            <w:noWrap/>
            <w:vAlign w:val="bottom"/>
            <w:hideMark/>
          </w:tcPr>
          <w:p w14:paraId="44DC6D6B"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31.614</w:t>
            </w:r>
          </w:p>
        </w:tc>
        <w:tc>
          <w:tcPr>
            <w:tcW w:w="1120" w:type="dxa"/>
            <w:tcBorders>
              <w:top w:val="nil"/>
              <w:left w:val="nil"/>
              <w:bottom w:val="nil"/>
              <w:right w:val="nil"/>
            </w:tcBorders>
            <w:shd w:val="clear" w:color="auto" w:fill="auto"/>
            <w:noWrap/>
            <w:vAlign w:val="bottom"/>
            <w:hideMark/>
          </w:tcPr>
          <w:p w14:paraId="575E8D18"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6157A8C9"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766A73E8" w14:textId="77777777" w:rsidTr="001717BA">
        <w:trPr>
          <w:trHeight w:val="320"/>
        </w:trPr>
        <w:tc>
          <w:tcPr>
            <w:tcW w:w="276" w:type="dxa"/>
            <w:tcBorders>
              <w:top w:val="nil"/>
              <w:left w:val="nil"/>
              <w:bottom w:val="nil"/>
              <w:right w:val="nil"/>
            </w:tcBorders>
            <w:shd w:val="clear" w:color="auto" w:fill="auto"/>
            <w:noWrap/>
            <w:vAlign w:val="bottom"/>
            <w:hideMark/>
          </w:tcPr>
          <w:p w14:paraId="57D68532"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5BC0B5E4"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Associate degree</w:t>
            </w:r>
          </w:p>
        </w:tc>
        <w:tc>
          <w:tcPr>
            <w:tcW w:w="1350" w:type="dxa"/>
            <w:tcBorders>
              <w:top w:val="nil"/>
              <w:left w:val="nil"/>
              <w:bottom w:val="nil"/>
              <w:right w:val="nil"/>
            </w:tcBorders>
            <w:shd w:val="clear" w:color="auto" w:fill="auto"/>
            <w:noWrap/>
            <w:vAlign w:val="bottom"/>
            <w:hideMark/>
          </w:tcPr>
          <w:p w14:paraId="0B0EC6CB"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0.52752</w:t>
            </w:r>
          </w:p>
        </w:tc>
        <w:tc>
          <w:tcPr>
            <w:tcW w:w="1120" w:type="dxa"/>
            <w:tcBorders>
              <w:top w:val="nil"/>
              <w:left w:val="nil"/>
              <w:bottom w:val="nil"/>
              <w:right w:val="nil"/>
            </w:tcBorders>
            <w:shd w:val="clear" w:color="auto" w:fill="auto"/>
            <w:noWrap/>
            <w:vAlign w:val="bottom"/>
            <w:hideMark/>
          </w:tcPr>
          <w:p w14:paraId="50ED20DA"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0.013954</w:t>
            </w:r>
          </w:p>
        </w:tc>
        <w:tc>
          <w:tcPr>
            <w:tcW w:w="1000" w:type="dxa"/>
            <w:tcBorders>
              <w:top w:val="nil"/>
              <w:left w:val="nil"/>
              <w:bottom w:val="nil"/>
              <w:right w:val="nil"/>
            </w:tcBorders>
            <w:shd w:val="clear" w:color="auto" w:fill="auto"/>
            <w:noWrap/>
            <w:vAlign w:val="bottom"/>
            <w:hideMark/>
          </w:tcPr>
          <w:p w14:paraId="3412337F"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37.804</w:t>
            </w:r>
          </w:p>
        </w:tc>
        <w:tc>
          <w:tcPr>
            <w:tcW w:w="1120" w:type="dxa"/>
            <w:tcBorders>
              <w:top w:val="nil"/>
              <w:left w:val="nil"/>
              <w:bottom w:val="nil"/>
              <w:right w:val="nil"/>
            </w:tcBorders>
            <w:shd w:val="clear" w:color="auto" w:fill="auto"/>
            <w:noWrap/>
            <w:vAlign w:val="bottom"/>
            <w:hideMark/>
          </w:tcPr>
          <w:p w14:paraId="394E62FB"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0F381AD7"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64DCF128" w14:textId="77777777" w:rsidTr="001717BA">
        <w:trPr>
          <w:trHeight w:val="320"/>
        </w:trPr>
        <w:tc>
          <w:tcPr>
            <w:tcW w:w="276" w:type="dxa"/>
            <w:tcBorders>
              <w:top w:val="nil"/>
              <w:left w:val="nil"/>
              <w:bottom w:val="nil"/>
              <w:right w:val="nil"/>
            </w:tcBorders>
            <w:shd w:val="clear" w:color="auto" w:fill="auto"/>
            <w:noWrap/>
            <w:vAlign w:val="bottom"/>
            <w:hideMark/>
          </w:tcPr>
          <w:p w14:paraId="6CED8842"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6F914B47"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Bachelor's Degree</w:t>
            </w:r>
          </w:p>
        </w:tc>
        <w:tc>
          <w:tcPr>
            <w:tcW w:w="1350" w:type="dxa"/>
            <w:tcBorders>
              <w:top w:val="nil"/>
              <w:left w:val="nil"/>
              <w:bottom w:val="nil"/>
              <w:right w:val="nil"/>
            </w:tcBorders>
            <w:shd w:val="clear" w:color="auto" w:fill="auto"/>
            <w:noWrap/>
            <w:vAlign w:val="bottom"/>
            <w:hideMark/>
          </w:tcPr>
          <w:p w14:paraId="3401D403"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0.820304</w:t>
            </w:r>
          </w:p>
        </w:tc>
        <w:tc>
          <w:tcPr>
            <w:tcW w:w="1120" w:type="dxa"/>
            <w:tcBorders>
              <w:top w:val="nil"/>
              <w:left w:val="nil"/>
              <w:bottom w:val="nil"/>
              <w:right w:val="nil"/>
            </w:tcBorders>
            <w:shd w:val="clear" w:color="auto" w:fill="auto"/>
            <w:noWrap/>
            <w:vAlign w:val="bottom"/>
            <w:hideMark/>
          </w:tcPr>
          <w:p w14:paraId="452F3C40"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0.012576</w:t>
            </w:r>
          </w:p>
        </w:tc>
        <w:tc>
          <w:tcPr>
            <w:tcW w:w="1000" w:type="dxa"/>
            <w:tcBorders>
              <w:top w:val="nil"/>
              <w:left w:val="nil"/>
              <w:bottom w:val="nil"/>
              <w:right w:val="nil"/>
            </w:tcBorders>
            <w:shd w:val="clear" w:color="auto" w:fill="auto"/>
            <w:noWrap/>
            <w:vAlign w:val="bottom"/>
            <w:hideMark/>
          </w:tcPr>
          <w:p w14:paraId="40272FD4"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65.227</w:t>
            </w:r>
          </w:p>
        </w:tc>
        <w:tc>
          <w:tcPr>
            <w:tcW w:w="1120" w:type="dxa"/>
            <w:tcBorders>
              <w:top w:val="nil"/>
              <w:left w:val="nil"/>
              <w:bottom w:val="nil"/>
              <w:right w:val="nil"/>
            </w:tcBorders>
            <w:shd w:val="clear" w:color="auto" w:fill="auto"/>
            <w:noWrap/>
            <w:vAlign w:val="bottom"/>
            <w:hideMark/>
          </w:tcPr>
          <w:p w14:paraId="3A62A3EB"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75374848"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74BA2070" w14:textId="77777777" w:rsidTr="001717BA">
        <w:trPr>
          <w:trHeight w:val="320"/>
        </w:trPr>
        <w:tc>
          <w:tcPr>
            <w:tcW w:w="276" w:type="dxa"/>
            <w:tcBorders>
              <w:top w:val="nil"/>
              <w:left w:val="nil"/>
              <w:bottom w:val="nil"/>
              <w:right w:val="nil"/>
            </w:tcBorders>
            <w:shd w:val="clear" w:color="auto" w:fill="auto"/>
            <w:noWrap/>
            <w:vAlign w:val="bottom"/>
            <w:hideMark/>
          </w:tcPr>
          <w:p w14:paraId="0B1C873E"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607D04BA"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Master's Degree</w:t>
            </w:r>
          </w:p>
        </w:tc>
        <w:tc>
          <w:tcPr>
            <w:tcW w:w="1350" w:type="dxa"/>
            <w:tcBorders>
              <w:top w:val="nil"/>
              <w:left w:val="nil"/>
              <w:bottom w:val="nil"/>
              <w:right w:val="nil"/>
            </w:tcBorders>
            <w:shd w:val="clear" w:color="auto" w:fill="auto"/>
            <w:noWrap/>
            <w:vAlign w:val="bottom"/>
            <w:hideMark/>
          </w:tcPr>
          <w:p w14:paraId="372B3E0B"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1.047555</w:t>
            </w:r>
          </w:p>
        </w:tc>
        <w:tc>
          <w:tcPr>
            <w:tcW w:w="1120" w:type="dxa"/>
            <w:tcBorders>
              <w:top w:val="nil"/>
              <w:left w:val="nil"/>
              <w:bottom w:val="nil"/>
              <w:right w:val="nil"/>
            </w:tcBorders>
            <w:shd w:val="clear" w:color="auto" w:fill="auto"/>
            <w:noWrap/>
            <w:vAlign w:val="bottom"/>
            <w:hideMark/>
          </w:tcPr>
          <w:p w14:paraId="10F80A1C"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0.014825</w:t>
            </w:r>
          </w:p>
        </w:tc>
        <w:tc>
          <w:tcPr>
            <w:tcW w:w="1000" w:type="dxa"/>
            <w:tcBorders>
              <w:top w:val="nil"/>
              <w:left w:val="nil"/>
              <w:bottom w:val="nil"/>
              <w:right w:val="nil"/>
            </w:tcBorders>
            <w:shd w:val="clear" w:color="auto" w:fill="auto"/>
            <w:noWrap/>
            <w:vAlign w:val="bottom"/>
            <w:hideMark/>
          </w:tcPr>
          <w:p w14:paraId="16A88D0C"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70.662</w:t>
            </w:r>
          </w:p>
        </w:tc>
        <w:tc>
          <w:tcPr>
            <w:tcW w:w="1120" w:type="dxa"/>
            <w:tcBorders>
              <w:top w:val="nil"/>
              <w:left w:val="nil"/>
              <w:bottom w:val="nil"/>
              <w:right w:val="nil"/>
            </w:tcBorders>
            <w:shd w:val="clear" w:color="auto" w:fill="auto"/>
            <w:noWrap/>
            <w:vAlign w:val="bottom"/>
            <w:hideMark/>
          </w:tcPr>
          <w:p w14:paraId="5B37B3AA"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02F46457"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499C6242" w14:textId="77777777" w:rsidTr="001717BA">
        <w:trPr>
          <w:trHeight w:val="320"/>
        </w:trPr>
        <w:tc>
          <w:tcPr>
            <w:tcW w:w="276" w:type="dxa"/>
            <w:tcBorders>
              <w:top w:val="nil"/>
              <w:left w:val="nil"/>
              <w:bottom w:val="nil"/>
              <w:right w:val="nil"/>
            </w:tcBorders>
            <w:shd w:val="clear" w:color="auto" w:fill="auto"/>
            <w:noWrap/>
            <w:vAlign w:val="bottom"/>
            <w:hideMark/>
          </w:tcPr>
          <w:p w14:paraId="237B69CB"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509659F3"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Professional beyond Bachelor's</w:t>
            </w:r>
          </w:p>
        </w:tc>
        <w:tc>
          <w:tcPr>
            <w:tcW w:w="1350" w:type="dxa"/>
            <w:tcBorders>
              <w:top w:val="nil"/>
              <w:left w:val="nil"/>
              <w:bottom w:val="nil"/>
              <w:right w:val="nil"/>
            </w:tcBorders>
            <w:shd w:val="clear" w:color="auto" w:fill="auto"/>
            <w:noWrap/>
            <w:vAlign w:val="bottom"/>
            <w:hideMark/>
          </w:tcPr>
          <w:p w14:paraId="3305AAE0"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1.450243</w:t>
            </w:r>
          </w:p>
        </w:tc>
        <w:tc>
          <w:tcPr>
            <w:tcW w:w="1120" w:type="dxa"/>
            <w:tcBorders>
              <w:top w:val="nil"/>
              <w:left w:val="nil"/>
              <w:bottom w:val="nil"/>
              <w:right w:val="nil"/>
            </w:tcBorders>
            <w:shd w:val="clear" w:color="auto" w:fill="auto"/>
            <w:noWrap/>
            <w:vAlign w:val="bottom"/>
            <w:hideMark/>
          </w:tcPr>
          <w:p w14:paraId="7B7926EB"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0.020555</w:t>
            </w:r>
          </w:p>
        </w:tc>
        <w:tc>
          <w:tcPr>
            <w:tcW w:w="1000" w:type="dxa"/>
            <w:tcBorders>
              <w:top w:val="nil"/>
              <w:left w:val="nil"/>
              <w:bottom w:val="nil"/>
              <w:right w:val="nil"/>
            </w:tcBorders>
            <w:shd w:val="clear" w:color="auto" w:fill="auto"/>
            <w:noWrap/>
            <w:vAlign w:val="bottom"/>
            <w:hideMark/>
          </w:tcPr>
          <w:p w14:paraId="71D6F383"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70.554</w:t>
            </w:r>
          </w:p>
        </w:tc>
        <w:tc>
          <w:tcPr>
            <w:tcW w:w="1120" w:type="dxa"/>
            <w:tcBorders>
              <w:top w:val="nil"/>
              <w:left w:val="nil"/>
              <w:bottom w:val="nil"/>
              <w:right w:val="nil"/>
            </w:tcBorders>
            <w:shd w:val="clear" w:color="auto" w:fill="auto"/>
            <w:noWrap/>
            <w:vAlign w:val="bottom"/>
            <w:hideMark/>
          </w:tcPr>
          <w:p w14:paraId="5E48E964"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2E2E8476"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5EC87583" w14:textId="77777777" w:rsidTr="001717BA">
        <w:trPr>
          <w:trHeight w:val="320"/>
        </w:trPr>
        <w:tc>
          <w:tcPr>
            <w:tcW w:w="276" w:type="dxa"/>
            <w:tcBorders>
              <w:top w:val="nil"/>
              <w:left w:val="nil"/>
              <w:bottom w:val="nil"/>
              <w:right w:val="nil"/>
            </w:tcBorders>
            <w:shd w:val="clear" w:color="auto" w:fill="auto"/>
            <w:noWrap/>
            <w:vAlign w:val="bottom"/>
            <w:hideMark/>
          </w:tcPr>
          <w:p w14:paraId="0F724B15"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2EB71496"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Doctorate Degree</w:t>
            </w:r>
          </w:p>
        </w:tc>
        <w:tc>
          <w:tcPr>
            <w:tcW w:w="1350" w:type="dxa"/>
            <w:tcBorders>
              <w:top w:val="nil"/>
              <w:left w:val="nil"/>
              <w:bottom w:val="nil"/>
              <w:right w:val="nil"/>
            </w:tcBorders>
            <w:shd w:val="clear" w:color="auto" w:fill="auto"/>
            <w:noWrap/>
            <w:vAlign w:val="bottom"/>
            <w:hideMark/>
          </w:tcPr>
          <w:p w14:paraId="409D7B8F"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1.25073</w:t>
            </w:r>
          </w:p>
        </w:tc>
        <w:tc>
          <w:tcPr>
            <w:tcW w:w="1120" w:type="dxa"/>
            <w:tcBorders>
              <w:top w:val="nil"/>
              <w:left w:val="nil"/>
              <w:bottom w:val="nil"/>
              <w:right w:val="nil"/>
            </w:tcBorders>
            <w:shd w:val="clear" w:color="auto" w:fill="auto"/>
            <w:noWrap/>
            <w:vAlign w:val="bottom"/>
            <w:hideMark/>
          </w:tcPr>
          <w:p w14:paraId="7499F836"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0.026536</w:t>
            </w:r>
          </w:p>
        </w:tc>
        <w:tc>
          <w:tcPr>
            <w:tcW w:w="1000" w:type="dxa"/>
            <w:tcBorders>
              <w:top w:val="nil"/>
              <w:left w:val="nil"/>
              <w:bottom w:val="nil"/>
              <w:right w:val="nil"/>
            </w:tcBorders>
            <w:shd w:val="clear" w:color="auto" w:fill="auto"/>
            <w:noWrap/>
            <w:vAlign w:val="bottom"/>
            <w:hideMark/>
          </w:tcPr>
          <w:p w14:paraId="51D41299"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47.133</w:t>
            </w:r>
          </w:p>
        </w:tc>
        <w:tc>
          <w:tcPr>
            <w:tcW w:w="1120" w:type="dxa"/>
            <w:tcBorders>
              <w:top w:val="nil"/>
              <w:left w:val="nil"/>
              <w:bottom w:val="nil"/>
              <w:right w:val="nil"/>
            </w:tcBorders>
            <w:shd w:val="clear" w:color="auto" w:fill="auto"/>
            <w:noWrap/>
            <w:vAlign w:val="bottom"/>
            <w:hideMark/>
          </w:tcPr>
          <w:p w14:paraId="4FDA4F79"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0527B146"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4461720D" w14:textId="77777777" w:rsidTr="001717BA">
        <w:trPr>
          <w:trHeight w:val="320"/>
        </w:trPr>
        <w:tc>
          <w:tcPr>
            <w:tcW w:w="4230" w:type="dxa"/>
            <w:gridSpan w:val="2"/>
            <w:tcBorders>
              <w:top w:val="nil"/>
              <w:left w:val="nil"/>
              <w:bottom w:val="nil"/>
              <w:right w:val="nil"/>
            </w:tcBorders>
            <w:shd w:val="clear" w:color="auto" w:fill="auto"/>
            <w:noWrap/>
            <w:vAlign w:val="bottom"/>
            <w:hideMark/>
          </w:tcPr>
          <w:p w14:paraId="4B510D70"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Race/Ethinicity (Some other race alone)</w:t>
            </w:r>
          </w:p>
        </w:tc>
        <w:tc>
          <w:tcPr>
            <w:tcW w:w="1350" w:type="dxa"/>
            <w:tcBorders>
              <w:top w:val="nil"/>
              <w:left w:val="nil"/>
              <w:bottom w:val="nil"/>
              <w:right w:val="nil"/>
            </w:tcBorders>
            <w:shd w:val="clear" w:color="auto" w:fill="auto"/>
            <w:noWrap/>
            <w:vAlign w:val="bottom"/>
            <w:hideMark/>
          </w:tcPr>
          <w:p w14:paraId="7F7D5C46" w14:textId="77777777" w:rsidR="000B1CC6" w:rsidRPr="003E0917" w:rsidRDefault="000B1CC6" w:rsidP="008A62FD">
            <w:pPr>
              <w:rPr>
                <w:rFonts w:ascii="Times Roman" w:eastAsia="Times New Roman" w:hAnsi="Times Roman" w:cs="Times New Roman"/>
                <w:b/>
                <w:bCs/>
                <w:color w:val="000000"/>
                <w:szCs w:val="24"/>
              </w:rPr>
            </w:pPr>
          </w:p>
        </w:tc>
        <w:tc>
          <w:tcPr>
            <w:tcW w:w="1120" w:type="dxa"/>
            <w:tcBorders>
              <w:top w:val="nil"/>
              <w:left w:val="nil"/>
              <w:bottom w:val="nil"/>
              <w:right w:val="nil"/>
            </w:tcBorders>
            <w:shd w:val="clear" w:color="auto" w:fill="auto"/>
            <w:noWrap/>
            <w:vAlign w:val="bottom"/>
            <w:hideMark/>
          </w:tcPr>
          <w:p w14:paraId="0749DA6D" w14:textId="77777777" w:rsidR="000B1CC6" w:rsidRPr="003E0917" w:rsidRDefault="000B1CC6" w:rsidP="008A62FD">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374D37C7" w14:textId="77777777" w:rsidR="000B1CC6" w:rsidRPr="003E0917" w:rsidRDefault="000B1CC6" w:rsidP="008A62FD">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619F44" w14:textId="77777777" w:rsidR="000B1CC6" w:rsidRPr="003E0917" w:rsidRDefault="000B1CC6" w:rsidP="008A62FD">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427C29A" w14:textId="77777777" w:rsidR="000B1CC6" w:rsidRPr="003E0917" w:rsidRDefault="000B1CC6" w:rsidP="008A62FD">
            <w:pPr>
              <w:rPr>
                <w:rFonts w:ascii="Times New Roman" w:eastAsia="Times New Roman" w:hAnsi="Times New Roman" w:cs="Times New Roman"/>
                <w:sz w:val="20"/>
                <w:szCs w:val="20"/>
              </w:rPr>
            </w:pPr>
          </w:p>
        </w:tc>
      </w:tr>
      <w:tr w:rsidR="000B1CC6" w:rsidRPr="003E0917" w14:paraId="14769C37" w14:textId="77777777" w:rsidTr="001717BA">
        <w:trPr>
          <w:trHeight w:val="320"/>
        </w:trPr>
        <w:tc>
          <w:tcPr>
            <w:tcW w:w="276" w:type="dxa"/>
            <w:tcBorders>
              <w:top w:val="nil"/>
              <w:left w:val="nil"/>
              <w:bottom w:val="nil"/>
              <w:right w:val="nil"/>
            </w:tcBorders>
            <w:shd w:val="clear" w:color="auto" w:fill="auto"/>
            <w:noWrap/>
            <w:vAlign w:val="bottom"/>
            <w:hideMark/>
          </w:tcPr>
          <w:p w14:paraId="696129F9" w14:textId="77777777" w:rsidR="000B1CC6" w:rsidRPr="003E0917" w:rsidRDefault="000B1CC6" w:rsidP="008A62FD">
            <w:pPr>
              <w:rPr>
                <w:rFonts w:ascii="Times New Roman" w:eastAsia="Times New Roman" w:hAnsi="Times New Roman" w:cs="Times New Roman"/>
                <w:sz w:val="20"/>
                <w:szCs w:val="20"/>
              </w:rPr>
            </w:pPr>
          </w:p>
        </w:tc>
        <w:tc>
          <w:tcPr>
            <w:tcW w:w="3954" w:type="dxa"/>
            <w:tcBorders>
              <w:top w:val="nil"/>
              <w:left w:val="nil"/>
              <w:bottom w:val="nil"/>
              <w:right w:val="nil"/>
            </w:tcBorders>
            <w:shd w:val="clear" w:color="auto" w:fill="auto"/>
            <w:noWrap/>
            <w:vAlign w:val="bottom"/>
            <w:hideMark/>
          </w:tcPr>
          <w:p w14:paraId="4F9419B6" w14:textId="77777777" w:rsidR="000B1CC6" w:rsidRPr="003E0917" w:rsidRDefault="000B1CC6" w:rsidP="008A62FD">
            <w:pPr>
              <w:rPr>
                <w:rFonts w:ascii="Times New Roman" w:eastAsia="Times New Roman" w:hAnsi="Times New Roman" w:cs="Times New Roman"/>
                <w:b/>
                <w:bCs/>
                <w:color w:val="000000"/>
                <w:szCs w:val="24"/>
              </w:rPr>
            </w:pPr>
            <w:r w:rsidRPr="003E0917">
              <w:rPr>
                <w:rFonts w:ascii="Times New Roman" w:eastAsia="Times New Roman" w:hAnsi="Times New Roman" w:cs="Times New Roman"/>
                <w:b/>
                <w:bCs/>
                <w:color w:val="000000"/>
                <w:szCs w:val="24"/>
              </w:rPr>
              <w:t>White</w:t>
            </w:r>
          </w:p>
        </w:tc>
        <w:tc>
          <w:tcPr>
            <w:tcW w:w="1350" w:type="dxa"/>
            <w:tcBorders>
              <w:top w:val="nil"/>
              <w:left w:val="nil"/>
              <w:bottom w:val="nil"/>
              <w:right w:val="nil"/>
            </w:tcBorders>
            <w:shd w:val="clear" w:color="auto" w:fill="auto"/>
            <w:noWrap/>
            <w:vAlign w:val="bottom"/>
            <w:hideMark/>
          </w:tcPr>
          <w:p w14:paraId="7FAB364D"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0.19655</w:t>
            </w:r>
          </w:p>
        </w:tc>
        <w:tc>
          <w:tcPr>
            <w:tcW w:w="1120" w:type="dxa"/>
            <w:tcBorders>
              <w:top w:val="nil"/>
              <w:left w:val="nil"/>
              <w:bottom w:val="nil"/>
              <w:right w:val="nil"/>
            </w:tcBorders>
            <w:shd w:val="clear" w:color="auto" w:fill="auto"/>
            <w:noWrap/>
            <w:vAlign w:val="bottom"/>
            <w:hideMark/>
          </w:tcPr>
          <w:p w14:paraId="664F2A59"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0.013727</w:t>
            </w:r>
          </w:p>
        </w:tc>
        <w:tc>
          <w:tcPr>
            <w:tcW w:w="1000" w:type="dxa"/>
            <w:tcBorders>
              <w:top w:val="nil"/>
              <w:left w:val="nil"/>
              <w:bottom w:val="nil"/>
              <w:right w:val="nil"/>
            </w:tcBorders>
            <w:shd w:val="clear" w:color="auto" w:fill="auto"/>
            <w:noWrap/>
            <w:vAlign w:val="bottom"/>
            <w:hideMark/>
          </w:tcPr>
          <w:p w14:paraId="06187446"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14.319</w:t>
            </w:r>
          </w:p>
        </w:tc>
        <w:tc>
          <w:tcPr>
            <w:tcW w:w="1120" w:type="dxa"/>
            <w:tcBorders>
              <w:top w:val="nil"/>
              <w:left w:val="nil"/>
              <w:bottom w:val="nil"/>
              <w:right w:val="nil"/>
            </w:tcBorders>
            <w:shd w:val="clear" w:color="auto" w:fill="auto"/>
            <w:noWrap/>
            <w:vAlign w:val="bottom"/>
            <w:hideMark/>
          </w:tcPr>
          <w:p w14:paraId="73315008"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&lt; 2e-16</w:t>
            </w:r>
          </w:p>
        </w:tc>
        <w:tc>
          <w:tcPr>
            <w:tcW w:w="576" w:type="dxa"/>
            <w:tcBorders>
              <w:top w:val="nil"/>
              <w:left w:val="nil"/>
              <w:bottom w:val="nil"/>
              <w:right w:val="nil"/>
            </w:tcBorders>
            <w:shd w:val="clear" w:color="auto" w:fill="auto"/>
            <w:noWrap/>
            <w:vAlign w:val="bottom"/>
            <w:hideMark/>
          </w:tcPr>
          <w:p w14:paraId="45D8425C"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58D6F298" w14:textId="77777777" w:rsidTr="001717BA">
        <w:trPr>
          <w:trHeight w:val="320"/>
        </w:trPr>
        <w:tc>
          <w:tcPr>
            <w:tcW w:w="276" w:type="dxa"/>
            <w:tcBorders>
              <w:top w:val="nil"/>
              <w:left w:val="nil"/>
              <w:bottom w:val="nil"/>
              <w:right w:val="nil"/>
            </w:tcBorders>
            <w:shd w:val="clear" w:color="auto" w:fill="auto"/>
            <w:noWrap/>
            <w:vAlign w:val="bottom"/>
            <w:hideMark/>
          </w:tcPr>
          <w:p w14:paraId="2553A6D3" w14:textId="77777777" w:rsidR="000B1CC6" w:rsidRPr="003E0917" w:rsidRDefault="000B1CC6" w:rsidP="008A62FD">
            <w:pPr>
              <w:rPr>
                <w:rFonts w:ascii="Times Roman" w:eastAsia="Times New Roman" w:hAnsi="Times Roman" w:cs="Times New Roman"/>
                <w:color w:val="000000"/>
                <w:szCs w:val="24"/>
              </w:rPr>
            </w:pPr>
          </w:p>
        </w:tc>
        <w:tc>
          <w:tcPr>
            <w:tcW w:w="3954" w:type="dxa"/>
            <w:tcBorders>
              <w:top w:val="nil"/>
              <w:left w:val="nil"/>
              <w:bottom w:val="nil"/>
              <w:right w:val="nil"/>
            </w:tcBorders>
            <w:shd w:val="clear" w:color="auto" w:fill="auto"/>
            <w:noWrap/>
            <w:vAlign w:val="bottom"/>
            <w:hideMark/>
          </w:tcPr>
          <w:p w14:paraId="1533B303" w14:textId="77777777" w:rsidR="000B1CC6" w:rsidRPr="003E0917" w:rsidRDefault="000B1CC6" w:rsidP="008A62FD">
            <w:pPr>
              <w:rPr>
                <w:rFonts w:ascii="Times New Roman" w:eastAsia="Times New Roman" w:hAnsi="Times New Roman" w:cs="Times New Roman"/>
                <w:b/>
                <w:bCs/>
                <w:color w:val="000000"/>
                <w:szCs w:val="24"/>
              </w:rPr>
            </w:pPr>
            <w:r w:rsidRPr="003E0917">
              <w:rPr>
                <w:rFonts w:ascii="Times New Roman" w:eastAsia="Times New Roman" w:hAnsi="Times New Roman" w:cs="Times New Roman"/>
                <w:b/>
                <w:bCs/>
                <w:color w:val="000000"/>
                <w:szCs w:val="24"/>
              </w:rPr>
              <w:t>Black</w:t>
            </w:r>
          </w:p>
        </w:tc>
        <w:tc>
          <w:tcPr>
            <w:tcW w:w="1350" w:type="dxa"/>
            <w:tcBorders>
              <w:top w:val="nil"/>
              <w:left w:val="nil"/>
              <w:bottom w:val="nil"/>
              <w:right w:val="nil"/>
            </w:tcBorders>
            <w:shd w:val="clear" w:color="auto" w:fill="auto"/>
            <w:noWrap/>
            <w:vAlign w:val="bottom"/>
            <w:hideMark/>
          </w:tcPr>
          <w:p w14:paraId="7B674311"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0.028706</w:t>
            </w:r>
          </w:p>
        </w:tc>
        <w:tc>
          <w:tcPr>
            <w:tcW w:w="1120" w:type="dxa"/>
            <w:tcBorders>
              <w:top w:val="nil"/>
              <w:left w:val="nil"/>
              <w:bottom w:val="nil"/>
              <w:right w:val="nil"/>
            </w:tcBorders>
            <w:shd w:val="clear" w:color="auto" w:fill="auto"/>
            <w:noWrap/>
            <w:vAlign w:val="bottom"/>
            <w:hideMark/>
          </w:tcPr>
          <w:p w14:paraId="4384E03B"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0.015738</w:t>
            </w:r>
          </w:p>
        </w:tc>
        <w:tc>
          <w:tcPr>
            <w:tcW w:w="1000" w:type="dxa"/>
            <w:tcBorders>
              <w:top w:val="nil"/>
              <w:left w:val="nil"/>
              <w:bottom w:val="nil"/>
              <w:right w:val="nil"/>
            </w:tcBorders>
            <w:shd w:val="clear" w:color="auto" w:fill="auto"/>
            <w:noWrap/>
            <w:vAlign w:val="bottom"/>
            <w:hideMark/>
          </w:tcPr>
          <w:p w14:paraId="5B9B176A"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1.824</w:t>
            </w:r>
          </w:p>
        </w:tc>
        <w:tc>
          <w:tcPr>
            <w:tcW w:w="1120" w:type="dxa"/>
            <w:tcBorders>
              <w:top w:val="nil"/>
              <w:left w:val="nil"/>
              <w:bottom w:val="nil"/>
              <w:right w:val="nil"/>
            </w:tcBorders>
            <w:shd w:val="clear" w:color="auto" w:fill="auto"/>
            <w:noWrap/>
            <w:vAlign w:val="bottom"/>
            <w:hideMark/>
          </w:tcPr>
          <w:p w14:paraId="67DE317F"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0.0682</w:t>
            </w:r>
          </w:p>
        </w:tc>
        <w:tc>
          <w:tcPr>
            <w:tcW w:w="576" w:type="dxa"/>
            <w:tcBorders>
              <w:top w:val="nil"/>
              <w:left w:val="nil"/>
              <w:bottom w:val="nil"/>
              <w:right w:val="nil"/>
            </w:tcBorders>
            <w:shd w:val="clear" w:color="auto" w:fill="auto"/>
            <w:noWrap/>
            <w:vAlign w:val="bottom"/>
            <w:hideMark/>
          </w:tcPr>
          <w:p w14:paraId="521DB5DE"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r w:rsidR="000B1CC6" w:rsidRPr="003E0917" w14:paraId="33BCB07C" w14:textId="77777777" w:rsidTr="001717BA">
        <w:trPr>
          <w:trHeight w:val="320"/>
        </w:trPr>
        <w:tc>
          <w:tcPr>
            <w:tcW w:w="276" w:type="dxa"/>
            <w:tcBorders>
              <w:top w:val="nil"/>
              <w:left w:val="nil"/>
              <w:bottom w:val="single" w:sz="4" w:space="0" w:color="auto"/>
              <w:right w:val="nil"/>
            </w:tcBorders>
            <w:shd w:val="clear" w:color="auto" w:fill="auto"/>
            <w:noWrap/>
            <w:vAlign w:val="bottom"/>
            <w:hideMark/>
          </w:tcPr>
          <w:p w14:paraId="49258F1B" w14:textId="77777777" w:rsidR="000B1CC6" w:rsidRPr="003E0917" w:rsidRDefault="000B1CC6" w:rsidP="008A62FD">
            <w:pPr>
              <w:rPr>
                <w:rFonts w:ascii="Times Roman" w:eastAsia="Times New Roman" w:hAnsi="Times Roman" w:cs="Times New Roman"/>
                <w:b/>
                <w:bCs/>
                <w:color w:val="000000"/>
                <w:szCs w:val="24"/>
              </w:rPr>
            </w:pPr>
            <w:r w:rsidRPr="003E0917">
              <w:rPr>
                <w:rFonts w:ascii="Times Roman" w:eastAsia="Times New Roman" w:hAnsi="Times Roman" w:cs="Times New Roman"/>
                <w:b/>
                <w:bCs/>
                <w:color w:val="000000"/>
                <w:szCs w:val="24"/>
              </w:rPr>
              <w:t> </w:t>
            </w:r>
          </w:p>
        </w:tc>
        <w:tc>
          <w:tcPr>
            <w:tcW w:w="3954" w:type="dxa"/>
            <w:tcBorders>
              <w:top w:val="nil"/>
              <w:left w:val="nil"/>
              <w:bottom w:val="single" w:sz="4" w:space="0" w:color="auto"/>
              <w:right w:val="nil"/>
            </w:tcBorders>
            <w:shd w:val="clear" w:color="auto" w:fill="auto"/>
            <w:noWrap/>
            <w:vAlign w:val="bottom"/>
            <w:hideMark/>
          </w:tcPr>
          <w:p w14:paraId="40EFC923" w14:textId="77777777" w:rsidR="000B1CC6" w:rsidRPr="003E0917" w:rsidRDefault="000B1CC6" w:rsidP="008A62FD">
            <w:pPr>
              <w:rPr>
                <w:rFonts w:ascii="Times New Roman" w:eastAsia="Times New Roman" w:hAnsi="Times New Roman" w:cs="Times New Roman"/>
                <w:b/>
                <w:bCs/>
                <w:color w:val="000000"/>
                <w:szCs w:val="24"/>
              </w:rPr>
            </w:pPr>
            <w:r w:rsidRPr="003E0917">
              <w:rPr>
                <w:rFonts w:ascii="Times New Roman" w:eastAsia="Times New Roman" w:hAnsi="Times New Roman" w:cs="Times New Roman"/>
                <w:b/>
                <w:bCs/>
                <w:color w:val="000000"/>
                <w:szCs w:val="24"/>
              </w:rPr>
              <w:t>Asian</w:t>
            </w:r>
          </w:p>
        </w:tc>
        <w:tc>
          <w:tcPr>
            <w:tcW w:w="1350" w:type="dxa"/>
            <w:tcBorders>
              <w:top w:val="nil"/>
              <w:left w:val="nil"/>
              <w:bottom w:val="single" w:sz="4" w:space="0" w:color="auto"/>
              <w:right w:val="nil"/>
            </w:tcBorders>
            <w:shd w:val="clear" w:color="auto" w:fill="auto"/>
            <w:noWrap/>
            <w:vAlign w:val="bottom"/>
            <w:hideMark/>
          </w:tcPr>
          <w:p w14:paraId="4A0424BF"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0.116045</w:t>
            </w:r>
          </w:p>
        </w:tc>
        <w:tc>
          <w:tcPr>
            <w:tcW w:w="1120" w:type="dxa"/>
            <w:tcBorders>
              <w:top w:val="nil"/>
              <w:left w:val="nil"/>
              <w:bottom w:val="single" w:sz="4" w:space="0" w:color="auto"/>
              <w:right w:val="nil"/>
            </w:tcBorders>
            <w:shd w:val="clear" w:color="auto" w:fill="auto"/>
            <w:noWrap/>
            <w:vAlign w:val="bottom"/>
            <w:hideMark/>
          </w:tcPr>
          <w:p w14:paraId="1C0295D8"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0.021144</w:t>
            </w:r>
          </w:p>
        </w:tc>
        <w:tc>
          <w:tcPr>
            <w:tcW w:w="1000" w:type="dxa"/>
            <w:tcBorders>
              <w:top w:val="nil"/>
              <w:left w:val="nil"/>
              <w:bottom w:val="single" w:sz="4" w:space="0" w:color="auto"/>
              <w:right w:val="nil"/>
            </w:tcBorders>
            <w:shd w:val="clear" w:color="auto" w:fill="auto"/>
            <w:noWrap/>
            <w:vAlign w:val="bottom"/>
            <w:hideMark/>
          </w:tcPr>
          <w:p w14:paraId="2A3B4CDF"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5.488</w:t>
            </w:r>
          </w:p>
        </w:tc>
        <w:tc>
          <w:tcPr>
            <w:tcW w:w="1120" w:type="dxa"/>
            <w:tcBorders>
              <w:top w:val="nil"/>
              <w:left w:val="nil"/>
              <w:bottom w:val="single" w:sz="4" w:space="0" w:color="auto"/>
              <w:right w:val="nil"/>
            </w:tcBorders>
            <w:shd w:val="clear" w:color="auto" w:fill="auto"/>
            <w:noWrap/>
            <w:vAlign w:val="bottom"/>
            <w:hideMark/>
          </w:tcPr>
          <w:p w14:paraId="4000D2D7" w14:textId="77777777" w:rsidR="000B1CC6" w:rsidRPr="003E0917" w:rsidRDefault="000B1CC6" w:rsidP="008A62FD">
            <w:pPr>
              <w:jc w:val="right"/>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4.07E-08</w:t>
            </w:r>
          </w:p>
        </w:tc>
        <w:tc>
          <w:tcPr>
            <w:tcW w:w="576" w:type="dxa"/>
            <w:tcBorders>
              <w:top w:val="nil"/>
              <w:left w:val="nil"/>
              <w:bottom w:val="single" w:sz="4" w:space="0" w:color="auto"/>
              <w:right w:val="nil"/>
            </w:tcBorders>
            <w:shd w:val="clear" w:color="auto" w:fill="auto"/>
            <w:noWrap/>
            <w:vAlign w:val="bottom"/>
            <w:hideMark/>
          </w:tcPr>
          <w:p w14:paraId="7AA5550C" w14:textId="77777777" w:rsidR="000B1CC6" w:rsidRPr="003E0917" w:rsidRDefault="000B1CC6" w:rsidP="008A62FD">
            <w:pPr>
              <w:rPr>
                <w:rFonts w:ascii="Times Roman" w:eastAsia="Times New Roman" w:hAnsi="Times Roman" w:cs="Times New Roman"/>
                <w:color w:val="000000"/>
                <w:szCs w:val="24"/>
              </w:rPr>
            </w:pPr>
            <w:r w:rsidRPr="003E0917">
              <w:rPr>
                <w:rFonts w:ascii="Times Roman" w:eastAsia="Times New Roman" w:hAnsi="Times Roman" w:cs="Times New Roman"/>
                <w:color w:val="000000"/>
                <w:szCs w:val="24"/>
              </w:rPr>
              <w:t>***</w:t>
            </w:r>
          </w:p>
        </w:tc>
      </w:tr>
    </w:tbl>
    <w:p w14:paraId="68CB5A17" w14:textId="626D439A" w:rsidR="000B1CC6" w:rsidRDefault="00BD093C" w:rsidP="008A62FD">
      <w:pPr>
        <w:spacing w:beforeLines="80" w:before="192" w:afterLines="80" w:after="192"/>
        <w:jc w:val="both"/>
        <w:rPr>
          <w:rFonts w:ascii="Times New Roman" w:eastAsia="Times New Roman" w:hAnsi="Times New Roman" w:cs="Times New Roman"/>
        </w:rPr>
      </w:pPr>
      <w:r w:rsidRPr="00BD093C">
        <w:rPr>
          <w:rFonts w:ascii="Times New Roman" w:hAnsi="Times New Roman" w:cs="Times New Roman"/>
          <w:b/>
          <w:bCs/>
          <w:noProof/>
        </w:rPr>
        <mc:AlternateContent>
          <mc:Choice Requires="wps">
            <w:drawing>
              <wp:anchor distT="45720" distB="45720" distL="114300" distR="114300" simplePos="0" relativeHeight="251658242" behindDoc="0" locked="0" layoutInCell="1" allowOverlap="1" wp14:anchorId="3B2336B7" wp14:editId="3575EB07">
                <wp:simplePos x="0" y="0"/>
                <wp:positionH relativeFrom="column">
                  <wp:posOffset>40640</wp:posOffset>
                </wp:positionH>
                <wp:positionV relativeFrom="paragraph">
                  <wp:posOffset>186055</wp:posOffset>
                </wp:positionV>
                <wp:extent cx="4253230" cy="908050"/>
                <wp:effectExtent l="0" t="0" r="139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230" cy="908050"/>
                        </a:xfrm>
                        <a:prstGeom prst="rect">
                          <a:avLst/>
                        </a:prstGeom>
                        <a:solidFill>
                          <a:srgbClr val="FFFFFF"/>
                        </a:solidFill>
                        <a:ln w="9525">
                          <a:solidFill>
                            <a:srgbClr val="000000"/>
                          </a:solidFill>
                          <a:miter lim="800000"/>
                          <a:headEnd/>
                          <a:tailEnd/>
                        </a:ln>
                      </wps:spPr>
                      <wps:txbx>
                        <w:txbxContent>
                          <w:p w14:paraId="3506897B" w14:textId="1629D243" w:rsidR="00BD093C" w:rsidRPr="00BD093C" w:rsidRDefault="00BD093C" w:rsidP="00D611C8">
                            <w:pPr>
                              <w:pStyle w:val="HTMLPreformatted"/>
                              <w:shd w:val="clear" w:color="auto" w:fill="FFFFFF"/>
                              <w:rPr>
                                <w:rFonts w:ascii="Times New Roman" w:hAnsi="Times New Roman" w:cs="Times New Roman"/>
                                <w:color w:val="000000"/>
                                <w:sz w:val="24"/>
                                <w:szCs w:val="24"/>
                                <w:bdr w:val="none" w:sz="0" w:space="0" w:color="auto" w:frame="1"/>
                              </w:rPr>
                            </w:pPr>
                            <w:r w:rsidRPr="00D611C8">
                              <w:rPr>
                                <w:rFonts w:ascii="Times New Roman" w:hAnsi="Times New Roman" w:cs="Times New Roman"/>
                                <w:b/>
                                <w:color w:val="000000"/>
                                <w:sz w:val="24"/>
                                <w:szCs w:val="24"/>
                                <w:bdr w:val="none" w:sz="0" w:space="0" w:color="auto" w:frame="1"/>
                                <w:lang w:val="fr-FR"/>
                              </w:rPr>
                              <w:t>Signif. codes</w:t>
                            </w:r>
                            <w:r w:rsidRPr="00D611C8">
                              <w:rPr>
                                <w:rFonts w:ascii="Times New Roman" w:hAnsi="Times New Roman" w:cs="Times New Roman"/>
                                <w:color w:val="000000"/>
                                <w:sz w:val="24"/>
                                <w:szCs w:val="24"/>
                                <w:bdr w:val="none" w:sz="0" w:space="0" w:color="auto" w:frame="1"/>
                                <w:lang w:val="fr-FR"/>
                              </w:rPr>
                              <w:t xml:space="preserve">:  0 ‘***’ 0.001 ‘**’ 0.01 ‘*’ 0.05 ‘.’ </w:t>
                            </w:r>
                            <w:r w:rsidRPr="00D611C8">
                              <w:rPr>
                                <w:rFonts w:ascii="Times New Roman" w:hAnsi="Times New Roman" w:cs="Times New Roman"/>
                                <w:color w:val="000000"/>
                                <w:sz w:val="24"/>
                                <w:szCs w:val="24"/>
                                <w:bdr w:val="none" w:sz="0" w:space="0" w:color="auto" w:frame="1"/>
                              </w:rPr>
                              <w:t>0.1 ‘ ’ 1</w:t>
                            </w:r>
                          </w:p>
                          <w:p w14:paraId="56D50C0F" w14:textId="77777777" w:rsidR="00BD093C" w:rsidRPr="00BD093C" w:rsidRDefault="00BD093C" w:rsidP="00D61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bdr w:val="none" w:sz="0" w:space="0" w:color="auto" w:frame="1"/>
                                <w:lang w:bidi="ar-SA"/>
                              </w:rPr>
                            </w:pPr>
                            <w:r w:rsidRPr="00BD093C">
                              <w:rPr>
                                <w:rFonts w:ascii="Times New Roman" w:eastAsia="Times New Roman" w:hAnsi="Times New Roman" w:cs="Times New Roman"/>
                                <w:b/>
                                <w:color w:val="000000"/>
                                <w:szCs w:val="24"/>
                                <w:bdr w:val="none" w:sz="0" w:space="0" w:color="auto" w:frame="1"/>
                                <w:lang w:bidi="ar-SA"/>
                              </w:rPr>
                              <w:t>Residual standard error:</w:t>
                            </w:r>
                            <w:r w:rsidRPr="00BD093C">
                              <w:rPr>
                                <w:rFonts w:ascii="Times New Roman" w:eastAsia="Times New Roman" w:hAnsi="Times New Roman" w:cs="Times New Roman"/>
                                <w:color w:val="000000"/>
                                <w:szCs w:val="24"/>
                                <w:bdr w:val="none" w:sz="0" w:space="0" w:color="auto" w:frame="1"/>
                                <w:lang w:bidi="ar-SA"/>
                              </w:rPr>
                              <w:t xml:space="preserve"> 0.8188 on 77942 degrees of freedom</w:t>
                            </w:r>
                          </w:p>
                          <w:p w14:paraId="463C91E0" w14:textId="06765DDF" w:rsidR="00BD093C" w:rsidRPr="00BD093C" w:rsidRDefault="00BD093C" w:rsidP="00D61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bdr w:val="none" w:sz="0" w:space="0" w:color="auto" w:frame="1"/>
                                <w:lang w:bidi="ar-SA"/>
                              </w:rPr>
                            </w:pPr>
                            <w:r w:rsidRPr="00BD093C">
                              <w:rPr>
                                <w:rFonts w:ascii="Times New Roman" w:eastAsia="Times New Roman" w:hAnsi="Times New Roman" w:cs="Times New Roman"/>
                                <w:b/>
                                <w:color w:val="000000"/>
                                <w:szCs w:val="24"/>
                                <w:bdr w:val="none" w:sz="0" w:space="0" w:color="auto" w:frame="1"/>
                                <w:lang w:bidi="ar-SA"/>
                              </w:rPr>
                              <w:t>Multiple R-squared</w:t>
                            </w:r>
                            <w:r w:rsidRPr="00BD093C">
                              <w:rPr>
                                <w:rFonts w:ascii="Times New Roman" w:eastAsia="Times New Roman" w:hAnsi="Times New Roman" w:cs="Times New Roman"/>
                                <w:color w:val="000000"/>
                                <w:szCs w:val="24"/>
                                <w:bdr w:val="none" w:sz="0" w:space="0" w:color="auto" w:frame="1"/>
                                <w:lang w:bidi="ar-SA"/>
                              </w:rPr>
                              <w:t>:  0.2131,</w:t>
                            </w:r>
                            <w:r w:rsidR="00D611C8">
                              <w:rPr>
                                <w:rFonts w:ascii="Times New Roman" w:eastAsia="Times New Roman" w:hAnsi="Times New Roman" w:cs="Times New Roman"/>
                                <w:color w:val="000000"/>
                                <w:szCs w:val="24"/>
                                <w:bdr w:val="none" w:sz="0" w:space="0" w:color="auto" w:frame="1"/>
                                <w:lang w:bidi="ar-SA"/>
                              </w:rPr>
                              <w:t xml:space="preserve"> </w:t>
                            </w:r>
                            <w:r w:rsidRPr="00BD093C">
                              <w:rPr>
                                <w:rFonts w:ascii="Times New Roman" w:eastAsia="Times New Roman" w:hAnsi="Times New Roman" w:cs="Times New Roman"/>
                                <w:b/>
                                <w:color w:val="000000"/>
                                <w:szCs w:val="24"/>
                                <w:bdr w:val="none" w:sz="0" w:space="0" w:color="auto" w:frame="1"/>
                                <w:lang w:bidi="ar-SA"/>
                              </w:rPr>
                              <w:t>Adjusted R-squared:</w:t>
                            </w:r>
                            <w:r w:rsidRPr="00BD093C">
                              <w:rPr>
                                <w:rFonts w:ascii="Times New Roman" w:eastAsia="Times New Roman" w:hAnsi="Times New Roman" w:cs="Times New Roman"/>
                                <w:color w:val="000000"/>
                                <w:szCs w:val="24"/>
                                <w:bdr w:val="none" w:sz="0" w:space="0" w:color="auto" w:frame="1"/>
                                <w:lang w:bidi="ar-SA"/>
                              </w:rPr>
                              <w:t xml:space="preserve">  0.213 </w:t>
                            </w:r>
                          </w:p>
                          <w:p w14:paraId="1CB50842" w14:textId="77777777" w:rsidR="00BD093C" w:rsidRPr="00BD093C" w:rsidRDefault="00BD093C" w:rsidP="00D61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lang w:bidi="ar-SA"/>
                              </w:rPr>
                            </w:pPr>
                            <w:r w:rsidRPr="00BD093C">
                              <w:rPr>
                                <w:rFonts w:ascii="Times New Roman" w:eastAsia="Times New Roman" w:hAnsi="Times New Roman" w:cs="Times New Roman"/>
                                <w:b/>
                                <w:color w:val="000000"/>
                                <w:szCs w:val="24"/>
                                <w:bdr w:val="none" w:sz="0" w:space="0" w:color="auto" w:frame="1"/>
                                <w:lang w:bidi="ar-SA"/>
                              </w:rPr>
                              <w:t>F-statistic:</w:t>
                            </w:r>
                            <w:r w:rsidRPr="00BD093C">
                              <w:rPr>
                                <w:rFonts w:ascii="Times New Roman" w:eastAsia="Times New Roman" w:hAnsi="Times New Roman" w:cs="Times New Roman"/>
                                <w:color w:val="000000"/>
                                <w:szCs w:val="24"/>
                                <w:bdr w:val="none" w:sz="0" w:space="0" w:color="auto" w:frame="1"/>
                                <w:lang w:bidi="ar-SA"/>
                              </w:rPr>
                              <w:t xml:space="preserve">  1508 on 14 and 77942 </w:t>
                            </w:r>
                            <w:r w:rsidRPr="00BD093C">
                              <w:rPr>
                                <w:rFonts w:ascii="Times New Roman" w:eastAsia="Times New Roman" w:hAnsi="Times New Roman" w:cs="Times New Roman"/>
                                <w:b/>
                                <w:color w:val="000000"/>
                                <w:szCs w:val="24"/>
                                <w:bdr w:val="none" w:sz="0" w:space="0" w:color="auto" w:frame="1"/>
                                <w:lang w:bidi="ar-SA"/>
                              </w:rPr>
                              <w:t>DF,  p-value:</w:t>
                            </w:r>
                            <w:r w:rsidRPr="00BD093C">
                              <w:rPr>
                                <w:rFonts w:ascii="Times New Roman" w:eastAsia="Times New Roman" w:hAnsi="Times New Roman" w:cs="Times New Roman"/>
                                <w:color w:val="000000"/>
                                <w:szCs w:val="24"/>
                                <w:bdr w:val="none" w:sz="0" w:space="0" w:color="auto" w:frame="1"/>
                                <w:lang w:bidi="ar-SA"/>
                              </w:rPr>
                              <w:t xml:space="preserve"> &lt; 2.2e-16</w:t>
                            </w:r>
                          </w:p>
                          <w:p w14:paraId="62791891" w14:textId="3AC8E2C7" w:rsidR="00BD093C" w:rsidRPr="00D611C8" w:rsidRDefault="00BD093C">
                            <w:pPr>
                              <w:rPr>
                                <w:sz w:val="36"/>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336B7" id="_x0000_s1027" type="#_x0000_t202" style="position:absolute;left:0;text-align:left;margin-left:3.2pt;margin-top:14.65pt;width:334.9pt;height:71.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">
                <v:textbox>
                  <w:txbxContent>
                    <w:p w14:paraId="3506897B" w14:textId="1629D243" w:rsidR="00BD093C" w:rsidRPr="00BD093C" w:rsidRDefault="00BD093C" w:rsidP="00D611C8">
                      <w:pPr>
                        <w:pStyle w:val="HTMLPreformatted"/>
                        <w:shd w:val="clear" w:color="auto" w:fill="FFFFFF"/>
                        <w:rPr>
                          <w:rFonts w:ascii="Times New Roman" w:hAnsi="Times New Roman" w:cs="Times New Roman"/>
                          <w:color w:val="000000"/>
                          <w:sz w:val="24"/>
                          <w:szCs w:val="24"/>
                          <w:bdr w:val="none" w:sz="0" w:space="0" w:color="auto" w:frame="1"/>
                        </w:rPr>
                      </w:pPr>
                      <w:r w:rsidRPr="00D611C8">
                        <w:rPr>
                          <w:rFonts w:ascii="Times New Roman" w:hAnsi="Times New Roman" w:cs="Times New Roman"/>
                          <w:b/>
                          <w:color w:val="000000"/>
                          <w:sz w:val="24"/>
                          <w:szCs w:val="24"/>
                          <w:bdr w:val="none" w:sz="0" w:space="0" w:color="auto" w:frame="1"/>
                          <w:lang w:val="fr-FR"/>
                        </w:rPr>
                        <w:t>Signif. codes</w:t>
                      </w:r>
                      <w:r w:rsidRPr="00D611C8">
                        <w:rPr>
                          <w:rFonts w:ascii="Times New Roman" w:hAnsi="Times New Roman" w:cs="Times New Roman"/>
                          <w:color w:val="000000"/>
                          <w:sz w:val="24"/>
                          <w:szCs w:val="24"/>
                          <w:bdr w:val="none" w:sz="0" w:space="0" w:color="auto" w:frame="1"/>
                          <w:lang w:val="fr-FR"/>
                        </w:rPr>
                        <w:t xml:space="preserve">:  0 ‘***’ 0.001 ‘**’ 0.01 ‘*’ 0.05 ‘.’ </w:t>
                      </w:r>
                      <w:r w:rsidRPr="00D611C8">
                        <w:rPr>
                          <w:rFonts w:ascii="Times New Roman" w:hAnsi="Times New Roman" w:cs="Times New Roman"/>
                          <w:color w:val="000000"/>
                          <w:sz w:val="24"/>
                          <w:szCs w:val="24"/>
                          <w:bdr w:val="none" w:sz="0" w:space="0" w:color="auto" w:frame="1"/>
                        </w:rPr>
                        <w:t>0.1 ‘ ’ 1</w:t>
                      </w:r>
                    </w:p>
                    <w:p w14:paraId="56D50C0F" w14:textId="77777777" w:rsidR="00BD093C" w:rsidRPr="00BD093C" w:rsidRDefault="00BD093C" w:rsidP="00D61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bdr w:val="none" w:sz="0" w:space="0" w:color="auto" w:frame="1"/>
                          <w:lang w:bidi="ar-SA"/>
                        </w:rPr>
                      </w:pPr>
                      <w:r w:rsidRPr="00BD093C">
                        <w:rPr>
                          <w:rFonts w:ascii="Times New Roman" w:eastAsia="Times New Roman" w:hAnsi="Times New Roman" w:cs="Times New Roman"/>
                          <w:b/>
                          <w:color w:val="000000"/>
                          <w:szCs w:val="24"/>
                          <w:bdr w:val="none" w:sz="0" w:space="0" w:color="auto" w:frame="1"/>
                          <w:lang w:bidi="ar-SA"/>
                        </w:rPr>
                        <w:t>Residual standard error:</w:t>
                      </w:r>
                      <w:r w:rsidRPr="00BD093C">
                        <w:rPr>
                          <w:rFonts w:ascii="Times New Roman" w:eastAsia="Times New Roman" w:hAnsi="Times New Roman" w:cs="Times New Roman"/>
                          <w:color w:val="000000"/>
                          <w:szCs w:val="24"/>
                          <w:bdr w:val="none" w:sz="0" w:space="0" w:color="auto" w:frame="1"/>
                          <w:lang w:bidi="ar-SA"/>
                        </w:rPr>
                        <w:t xml:space="preserve"> 0.8188 on 77942 degrees of freedom</w:t>
                      </w:r>
                    </w:p>
                    <w:p w14:paraId="463C91E0" w14:textId="06765DDF" w:rsidR="00BD093C" w:rsidRPr="00BD093C" w:rsidRDefault="00BD093C" w:rsidP="00D61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bdr w:val="none" w:sz="0" w:space="0" w:color="auto" w:frame="1"/>
                          <w:lang w:bidi="ar-SA"/>
                        </w:rPr>
                      </w:pPr>
                      <w:r w:rsidRPr="00BD093C">
                        <w:rPr>
                          <w:rFonts w:ascii="Times New Roman" w:eastAsia="Times New Roman" w:hAnsi="Times New Roman" w:cs="Times New Roman"/>
                          <w:b/>
                          <w:color w:val="000000"/>
                          <w:szCs w:val="24"/>
                          <w:bdr w:val="none" w:sz="0" w:space="0" w:color="auto" w:frame="1"/>
                          <w:lang w:bidi="ar-SA"/>
                        </w:rPr>
                        <w:t>Multiple R-squared</w:t>
                      </w:r>
                      <w:r w:rsidRPr="00BD093C">
                        <w:rPr>
                          <w:rFonts w:ascii="Times New Roman" w:eastAsia="Times New Roman" w:hAnsi="Times New Roman" w:cs="Times New Roman"/>
                          <w:color w:val="000000"/>
                          <w:szCs w:val="24"/>
                          <w:bdr w:val="none" w:sz="0" w:space="0" w:color="auto" w:frame="1"/>
                          <w:lang w:bidi="ar-SA"/>
                        </w:rPr>
                        <w:t>:  0.2131,</w:t>
                      </w:r>
                      <w:r w:rsidR="00D611C8">
                        <w:rPr>
                          <w:rFonts w:ascii="Times New Roman" w:eastAsia="Times New Roman" w:hAnsi="Times New Roman" w:cs="Times New Roman"/>
                          <w:color w:val="000000"/>
                          <w:szCs w:val="24"/>
                          <w:bdr w:val="none" w:sz="0" w:space="0" w:color="auto" w:frame="1"/>
                          <w:lang w:bidi="ar-SA"/>
                        </w:rPr>
                        <w:t xml:space="preserve"> </w:t>
                      </w:r>
                      <w:r w:rsidRPr="00BD093C">
                        <w:rPr>
                          <w:rFonts w:ascii="Times New Roman" w:eastAsia="Times New Roman" w:hAnsi="Times New Roman" w:cs="Times New Roman"/>
                          <w:b/>
                          <w:color w:val="000000"/>
                          <w:szCs w:val="24"/>
                          <w:bdr w:val="none" w:sz="0" w:space="0" w:color="auto" w:frame="1"/>
                          <w:lang w:bidi="ar-SA"/>
                        </w:rPr>
                        <w:t>Adjusted R-squared:</w:t>
                      </w:r>
                      <w:r w:rsidRPr="00BD093C">
                        <w:rPr>
                          <w:rFonts w:ascii="Times New Roman" w:eastAsia="Times New Roman" w:hAnsi="Times New Roman" w:cs="Times New Roman"/>
                          <w:color w:val="000000"/>
                          <w:szCs w:val="24"/>
                          <w:bdr w:val="none" w:sz="0" w:space="0" w:color="auto" w:frame="1"/>
                          <w:lang w:bidi="ar-SA"/>
                        </w:rPr>
                        <w:t xml:space="preserve">  0.213 </w:t>
                      </w:r>
                    </w:p>
                    <w:p w14:paraId="1CB50842" w14:textId="77777777" w:rsidR="00BD093C" w:rsidRPr="00BD093C" w:rsidRDefault="00BD093C" w:rsidP="00D61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lang w:bidi="ar-SA"/>
                        </w:rPr>
                      </w:pPr>
                      <w:r w:rsidRPr="00BD093C">
                        <w:rPr>
                          <w:rFonts w:ascii="Times New Roman" w:eastAsia="Times New Roman" w:hAnsi="Times New Roman" w:cs="Times New Roman"/>
                          <w:b/>
                          <w:color w:val="000000"/>
                          <w:szCs w:val="24"/>
                          <w:bdr w:val="none" w:sz="0" w:space="0" w:color="auto" w:frame="1"/>
                          <w:lang w:bidi="ar-SA"/>
                        </w:rPr>
                        <w:t>F-statistic:</w:t>
                      </w:r>
                      <w:r w:rsidRPr="00BD093C">
                        <w:rPr>
                          <w:rFonts w:ascii="Times New Roman" w:eastAsia="Times New Roman" w:hAnsi="Times New Roman" w:cs="Times New Roman"/>
                          <w:color w:val="000000"/>
                          <w:szCs w:val="24"/>
                          <w:bdr w:val="none" w:sz="0" w:space="0" w:color="auto" w:frame="1"/>
                          <w:lang w:bidi="ar-SA"/>
                        </w:rPr>
                        <w:t xml:space="preserve">  1508 on 14 and 77942 </w:t>
                      </w:r>
                      <w:r w:rsidRPr="00BD093C">
                        <w:rPr>
                          <w:rFonts w:ascii="Times New Roman" w:eastAsia="Times New Roman" w:hAnsi="Times New Roman" w:cs="Times New Roman"/>
                          <w:b/>
                          <w:color w:val="000000"/>
                          <w:szCs w:val="24"/>
                          <w:bdr w:val="none" w:sz="0" w:space="0" w:color="auto" w:frame="1"/>
                          <w:lang w:bidi="ar-SA"/>
                        </w:rPr>
                        <w:t>DF,  p-value:</w:t>
                      </w:r>
                      <w:r w:rsidRPr="00BD093C">
                        <w:rPr>
                          <w:rFonts w:ascii="Times New Roman" w:eastAsia="Times New Roman" w:hAnsi="Times New Roman" w:cs="Times New Roman"/>
                          <w:color w:val="000000"/>
                          <w:szCs w:val="24"/>
                          <w:bdr w:val="none" w:sz="0" w:space="0" w:color="auto" w:frame="1"/>
                          <w:lang w:bidi="ar-SA"/>
                        </w:rPr>
                        <w:t xml:space="preserve"> &lt; 2.2e-16</w:t>
                      </w:r>
                    </w:p>
                    <w:p w14:paraId="62791891" w14:textId="3AC8E2C7" w:rsidR="00BD093C" w:rsidRPr="00D611C8" w:rsidRDefault="00BD093C">
                      <w:pPr>
                        <w:rPr>
                          <w:sz w:val="36"/>
                          <w:szCs w:val="40"/>
                        </w:rPr>
                      </w:pPr>
                    </w:p>
                  </w:txbxContent>
                </v:textbox>
                <w10:wrap type="square"/>
              </v:shape>
            </w:pict>
          </mc:Fallback>
        </mc:AlternateContent>
      </w:r>
    </w:p>
    <w:p w14:paraId="5C4C046A" w14:textId="1E19E4DA" w:rsidR="000B1CC6" w:rsidRDefault="000B1CC6" w:rsidP="008A62FD">
      <w:pPr>
        <w:spacing w:beforeLines="80" w:before="192" w:afterLines="80" w:after="192"/>
        <w:jc w:val="both"/>
        <w:rPr>
          <w:rFonts w:ascii="Times New Roman" w:hAnsi="Times New Roman" w:cs="Times New Roman"/>
          <w:b/>
          <w:bCs/>
        </w:rPr>
      </w:pPr>
    </w:p>
    <w:p w14:paraId="0F031B7A" w14:textId="77777777" w:rsidR="004F5794" w:rsidRDefault="004F5794" w:rsidP="008A62FD">
      <w:pPr>
        <w:spacing w:beforeLines="80" w:before="192" w:afterLines="80" w:after="192"/>
        <w:jc w:val="both"/>
        <w:rPr>
          <w:rFonts w:ascii="Times New Roman" w:eastAsia="Calibri" w:hAnsi="Times New Roman" w:cs="Times New Roman"/>
          <w:color w:val="000000" w:themeColor="text1"/>
        </w:rPr>
      </w:pPr>
    </w:p>
    <w:p w14:paraId="6C32447E" w14:textId="6F7C9C6E" w:rsidR="00D3587C" w:rsidRDefault="00D3587C" w:rsidP="008A62FD">
      <w:pPr>
        <w:spacing w:beforeLines="80" w:before="192" w:afterLines="80" w:after="192"/>
        <w:jc w:val="both"/>
        <w:rPr>
          <w:rFonts w:ascii="Times New Roman" w:hAnsi="Times New Roman" w:cs="Times New Roman"/>
          <w:b/>
          <w:lang w:val="fr-FR"/>
        </w:rPr>
      </w:pPr>
    </w:p>
    <w:p w14:paraId="469783F6" w14:textId="28404C74" w:rsidR="0094727E" w:rsidRDefault="0094727E" w:rsidP="008A62FD">
      <w:pPr>
        <w:spacing w:beforeLines="80" w:before="192" w:afterLines="80" w:after="192"/>
        <w:jc w:val="both"/>
        <w:rPr>
          <w:rFonts w:ascii="Times New Roman" w:hAnsi="Times New Roman" w:cs="Times New Roman"/>
          <w:b/>
          <w:lang w:val="fr-FR"/>
        </w:rPr>
      </w:pPr>
    </w:p>
    <w:p w14:paraId="159BBD05" w14:textId="77777777" w:rsidR="00F25186" w:rsidRDefault="00F25186" w:rsidP="008A62FD">
      <w:pPr>
        <w:spacing w:beforeLines="80" w:before="192" w:afterLines="80" w:after="192"/>
        <w:jc w:val="both"/>
        <w:rPr>
          <w:rFonts w:ascii="Times New Roman" w:hAnsi="Times New Roman" w:cs="Times New Roman"/>
          <w:b/>
          <w:bCs/>
        </w:rPr>
      </w:pPr>
    </w:p>
    <w:p w14:paraId="6E509164" w14:textId="77777777" w:rsidR="00F6548D" w:rsidRDefault="00F6548D" w:rsidP="008A62FD">
      <w:pPr>
        <w:spacing w:beforeLines="80" w:before="192" w:afterLines="80" w:after="192"/>
        <w:jc w:val="both"/>
        <w:rPr>
          <w:rFonts w:ascii="Times New Roman" w:hAnsi="Times New Roman" w:cs="Times New Roman"/>
          <w:b/>
          <w:bCs/>
        </w:rPr>
      </w:pPr>
    </w:p>
    <w:p w14:paraId="5BB9D9C6" w14:textId="77777777" w:rsidR="00D611C8" w:rsidRDefault="00D611C8" w:rsidP="002A4509">
      <w:pPr>
        <w:pStyle w:val="NormalWeb"/>
        <w:spacing w:beforeLines="80" w:before="192" w:beforeAutospacing="0" w:afterLines="80" w:after="192" w:afterAutospacing="0"/>
        <w:jc w:val="both"/>
        <w:rPr>
          <w:b/>
          <w:bCs/>
        </w:rPr>
      </w:pPr>
    </w:p>
    <w:p w14:paraId="6BBCFAC0" w14:textId="77777777" w:rsidR="00D611C8" w:rsidRDefault="00D611C8" w:rsidP="002A4509">
      <w:pPr>
        <w:pStyle w:val="NormalWeb"/>
        <w:spacing w:beforeLines="80" w:before="192" w:beforeAutospacing="0" w:afterLines="80" w:after="192" w:afterAutospacing="0"/>
        <w:jc w:val="both"/>
        <w:rPr>
          <w:b/>
          <w:bCs/>
        </w:rPr>
      </w:pPr>
    </w:p>
    <w:p w14:paraId="7594E6AE" w14:textId="28F5785B" w:rsidR="002A4509" w:rsidRPr="008071D1" w:rsidRDefault="002A4509" w:rsidP="008A62FD">
      <w:pPr>
        <w:pStyle w:val="NormalWeb"/>
        <w:spacing w:beforeLines="80" w:before="192" w:beforeAutospacing="0" w:afterLines="80" w:after="192" w:afterAutospacing="0"/>
        <w:jc w:val="both"/>
      </w:pPr>
      <w:r>
        <w:rPr>
          <w:b/>
          <w:bCs/>
        </w:rPr>
        <w:lastRenderedPageBreak/>
        <w:t xml:space="preserve">Table </w:t>
      </w:r>
      <w:r w:rsidR="00CB4C3D">
        <w:rPr>
          <w:b/>
          <w:bCs/>
        </w:rPr>
        <w:t>3</w:t>
      </w:r>
      <w:r w:rsidR="0063511A">
        <w:rPr>
          <w:b/>
          <w:bCs/>
        </w:rPr>
        <w:t xml:space="preserve">. </w:t>
      </w:r>
      <w:r w:rsidR="0063511A" w:rsidRPr="573AF97A">
        <w:rPr>
          <w:b/>
          <w:bCs/>
        </w:rPr>
        <w:t xml:space="preserve">Logarithmic model </w:t>
      </w:r>
      <w:r w:rsidRPr="573AF97A">
        <w:rPr>
          <w:b/>
          <w:bCs/>
        </w:rPr>
        <w:t xml:space="preserve">of </w:t>
      </w:r>
      <w:r w:rsidR="0063511A" w:rsidRPr="573AF97A">
        <w:rPr>
          <w:b/>
          <w:bCs/>
        </w:rPr>
        <w:t>the Estimate Earning</w:t>
      </w:r>
      <w:r w:rsidRPr="573AF97A">
        <w:rPr>
          <w:b/>
          <w:bCs/>
        </w:rPr>
        <w:t xml:space="preserve"> Equation </w:t>
      </w:r>
      <w:r w:rsidR="0063511A" w:rsidRPr="573AF97A">
        <w:rPr>
          <w:b/>
          <w:bCs/>
        </w:rPr>
        <w:t>for Interaction with Female</w:t>
      </w:r>
      <w:r w:rsidR="0063511A">
        <w:rPr>
          <w:b/>
          <w:bCs/>
        </w:rPr>
        <w:t xml:space="preserve"> </w:t>
      </w:r>
      <w:r>
        <w:rPr>
          <w:b/>
          <w:bCs/>
        </w:rPr>
        <w:t xml:space="preserve">after corrected for </w:t>
      </w:r>
      <w:r w:rsidR="0063511A">
        <w:rPr>
          <w:b/>
          <w:bCs/>
        </w:rPr>
        <w:t>Heteroskedasticity</w:t>
      </w:r>
      <w:r w:rsidR="00165E85">
        <w:rPr>
          <w:b/>
          <w:bCs/>
        </w:rPr>
        <w:t xml:space="preserve"> (Question 2)</w:t>
      </w:r>
    </w:p>
    <w:tbl>
      <w:tblPr>
        <w:tblW w:w="9316" w:type="dxa"/>
        <w:tblLayout w:type="fixed"/>
        <w:tblLook w:val="04A0" w:firstRow="1" w:lastRow="0" w:firstColumn="1" w:lastColumn="0" w:noHBand="0" w:noVBand="1"/>
      </w:tblPr>
      <w:tblGrid>
        <w:gridCol w:w="3510"/>
        <w:gridCol w:w="1170"/>
        <w:gridCol w:w="1440"/>
        <w:gridCol w:w="1440"/>
        <w:gridCol w:w="1136"/>
        <w:gridCol w:w="620"/>
      </w:tblGrid>
      <w:tr w:rsidR="009A64CF" w:rsidRPr="009A64CF" w14:paraId="118C0CC8" w14:textId="77777777" w:rsidTr="00825362">
        <w:trPr>
          <w:trHeight w:val="320"/>
        </w:trPr>
        <w:tc>
          <w:tcPr>
            <w:tcW w:w="3510" w:type="dxa"/>
            <w:tcBorders>
              <w:top w:val="single" w:sz="4" w:space="0" w:color="auto"/>
              <w:left w:val="nil"/>
              <w:bottom w:val="single" w:sz="4" w:space="0" w:color="auto"/>
              <w:right w:val="nil"/>
            </w:tcBorders>
            <w:shd w:val="clear" w:color="auto" w:fill="auto"/>
            <w:noWrap/>
            <w:vAlign w:val="bottom"/>
            <w:hideMark/>
          </w:tcPr>
          <w:p w14:paraId="475AFA5E"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Coefficient</w:t>
            </w:r>
          </w:p>
        </w:tc>
        <w:tc>
          <w:tcPr>
            <w:tcW w:w="1170" w:type="dxa"/>
            <w:tcBorders>
              <w:top w:val="single" w:sz="4" w:space="0" w:color="auto"/>
              <w:left w:val="nil"/>
              <w:bottom w:val="single" w:sz="4" w:space="0" w:color="auto"/>
              <w:right w:val="nil"/>
            </w:tcBorders>
            <w:shd w:val="clear" w:color="auto" w:fill="auto"/>
            <w:noWrap/>
            <w:vAlign w:val="bottom"/>
            <w:hideMark/>
          </w:tcPr>
          <w:p w14:paraId="0843BCBF"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Estimate</w:t>
            </w:r>
          </w:p>
        </w:tc>
        <w:tc>
          <w:tcPr>
            <w:tcW w:w="1440" w:type="dxa"/>
            <w:tcBorders>
              <w:top w:val="single" w:sz="4" w:space="0" w:color="auto"/>
              <w:left w:val="nil"/>
              <w:bottom w:val="single" w:sz="4" w:space="0" w:color="auto"/>
              <w:right w:val="nil"/>
            </w:tcBorders>
            <w:shd w:val="clear" w:color="auto" w:fill="auto"/>
            <w:noWrap/>
            <w:vAlign w:val="bottom"/>
            <w:hideMark/>
          </w:tcPr>
          <w:p w14:paraId="29ACA1A3"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Robust SE</w:t>
            </w:r>
          </w:p>
        </w:tc>
        <w:tc>
          <w:tcPr>
            <w:tcW w:w="1440" w:type="dxa"/>
            <w:tcBorders>
              <w:top w:val="single" w:sz="4" w:space="0" w:color="auto"/>
              <w:left w:val="nil"/>
              <w:bottom w:val="single" w:sz="4" w:space="0" w:color="auto"/>
              <w:right w:val="nil"/>
            </w:tcBorders>
            <w:shd w:val="clear" w:color="auto" w:fill="auto"/>
            <w:noWrap/>
            <w:vAlign w:val="bottom"/>
            <w:hideMark/>
          </w:tcPr>
          <w:p w14:paraId="5EC1B12C"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 xml:space="preserve">t value </w:t>
            </w:r>
          </w:p>
        </w:tc>
        <w:tc>
          <w:tcPr>
            <w:tcW w:w="1136" w:type="dxa"/>
            <w:tcBorders>
              <w:top w:val="single" w:sz="4" w:space="0" w:color="auto"/>
              <w:left w:val="nil"/>
              <w:bottom w:val="single" w:sz="4" w:space="0" w:color="auto"/>
              <w:right w:val="nil"/>
            </w:tcBorders>
            <w:shd w:val="clear" w:color="auto" w:fill="auto"/>
            <w:noWrap/>
            <w:vAlign w:val="bottom"/>
            <w:hideMark/>
          </w:tcPr>
          <w:p w14:paraId="47B6BF59"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Pr(&gt;|t|)</w:t>
            </w:r>
          </w:p>
        </w:tc>
        <w:tc>
          <w:tcPr>
            <w:tcW w:w="620" w:type="dxa"/>
            <w:tcBorders>
              <w:top w:val="single" w:sz="4" w:space="0" w:color="auto"/>
              <w:left w:val="nil"/>
              <w:bottom w:val="single" w:sz="4" w:space="0" w:color="auto"/>
              <w:right w:val="nil"/>
            </w:tcBorders>
            <w:shd w:val="clear" w:color="auto" w:fill="auto"/>
            <w:noWrap/>
            <w:vAlign w:val="bottom"/>
            <w:hideMark/>
          </w:tcPr>
          <w:p w14:paraId="48D7956B" w14:textId="77777777" w:rsidR="009A64CF" w:rsidRPr="009A64CF" w:rsidRDefault="009A64CF" w:rsidP="008A62FD">
            <w:pPr>
              <w:rPr>
                <w:rFonts w:ascii="Calibri" w:eastAsia="Times New Roman" w:hAnsi="Calibri" w:cs="Times New Roman"/>
                <w:b/>
                <w:bCs/>
                <w:color w:val="000000"/>
                <w:sz w:val="22"/>
                <w:szCs w:val="22"/>
              </w:rPr>
            </w:pPr>
            <w:r w:rsidRPr="009A64CF">
              <w:rPr>
                <w:rFonts w:ascii="Calibri" w:eastAsia="Times New Roman" w:hAnsi="Calibri" w:cs="Times New Roman"/>
                <w:b/>
                <w:bCs/>
                <w:color w:val="000000"/>
                <w:sz w:val="22"/>
                <w:szCs w:val="22"/>
              </w:rPr>
              <w:t> </w:t>
            </w:r>
          </w:p>
        </w:tc>
      </w:tr>
      <w:tr w:rsidR="009A64CF" w:rsidRPr="009A64CF" w14:paraId="7E46B13B" w14:textId="77777777" w:rsidTr="00825362">
        <w:trPr>
          <w:trHeight w:val="320"/>
        </w:trPr>
        <w:tc>
          <w:tcPr>
            <w:tcW w:w="3510" w:type="dxa"/>
            <w:tcBorders>
              <w:top w:val="nil"/>
              <w:left w:val="nil"/>
              <w:bottom w:val="nil"/>
              <w:right w:val="nil"/>
            </w:tcBorders>
            <w:shd w:val="clear" w:color="auto" w:fill="auto"/>
            <w:noWrap/>
            <w:vAlign w:val="bottom"/>
            <w:hideMark/>
          </w:tcPr>
          <w:p w14:paraId="44D2FF24"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(Intercept)</w:t>
            </w:r>
          </w:p>
        </w:tc>
        <w:tc>
          <w:tcPr>
            <w:tcW w:w="1170" w:type="dxa"/>
            <w:tcBorders>
              <w:top w:val="nil"/>
              <w:left w:val="nil"/>
              <w:bottom w:val="nil"/>
              <w:right w:val="nil"/>
            </w:tcBorders>
            <w:shd w:val="clear" w:color="auto" w:fill="auto"/>
            <w:noWrap/>
            <w:vAlign w:val="bottom"/>
            <w:hideMark/>
          </w:tcPr>
          <w:p w14:paraId="6D92E18A"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9.8500</w:t>
            </w:r>
          </w:p>
        </w:tc>
        <w:tc>
          <w:tcPr>
            <w:tcW w:w="1440" w:type="dxa"/>
            <w:tcBorders>
              <w:top w:val="nil"/>
              <w:left w:val="nil"/>
              <w:bottom w:val="nil"/>
              <w:right w:val="nil"/>
            </w:tcBorders>
            <w:shd w:val="clear" w:color="auto" w:fill="auto"/>
            <w:noWrap/>
            <w:vAlign w:val="bottom"/>
            <w:hideMark/>
          </w:tcPr>
          <w:p w14:paraId="36E366B1"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0.0149</w:t>
            </w:r>
          </w:p>
        </w:tc>
        <w:tc>
          <w:tcPr>
            <w:tcW w:w="1440" w:type="dxa"/>
            <w:tcBorders>
              <w:top w:val="nil"/>
              <w:left w:val="nil"/>
              <w:bottom w:val="nil"/>
              <w:right w:val="nil"/>
            </w:tcBorders>
            <w:shd w:val="clear" w:color="auto" w:fill="auto"/>
            <w:noWrap/>
            <w:vAlign w:val="bottom"/>
            <w:hideMark/>
          </w:tcPr>
          <w:p w14:paraId="4CE75C02"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660.3074</w:t>
            </w:r>
          </w:p>
        </w:tc>
        <w:tc>
          <w:tcPr>
            <w:tcW w:w="1136" w:type="dxa"/>
            <w:tcBorders>
              <w:top w:val="nil"/>
              <w:left w:val="nil"/>
              <w:bottom w:val="nil"/>
              <w:right w:val="nil"/>
            </w:tcBorders>
            <w:shd w:val="clear" w:color="auto" w:fill="auto"/>
            <w:noWrap/>
            <w:vAlign w:val="bottom"/>
            <w:hideMark/>
          </w:tcPr>
          <w:p w14:paraId="62C18C0C"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3626819A"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76F89A63" w14:textId="77777777" w:rsidTr="00825362">
        <w:trPr>
          <w:trHeight w:val="320"/>
        </w:trPr>
        <w:tc>
          <w:tcPr>
            <w:tcW w:w="3510" w:type="dxa"/>
            <w:tcBorders>
              <w:top w:val="nil"/>
              <w:left w:val="nil"/>
              <w:bottom w:val="nil"/>
              <w:right w:val="nil"/>
            </w:tcBorders>
            <w:shd w:val="clear" w:color="auto" w:fill="auto"/>
            <w:noWrap/>
            <w:vAlign w:val="bottom"/>
            <w:hideMark/>
          </w:tcPr>
          <w:p w14:paraId="790A1ECA"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Married</w:t>
            </w:r>
          </w:p>
        </w:tc>
        <w:tc>
          <w:tcPr>
            <w:tcW w:w="1170" w:type="dxa"/>
            <w:tcBorders>
              <w:top w:val="nil"/>
              <w:left w:val="nil"/>
              <w:bottom w:val="nil"/>
              <w:right w:val="nil"/>
            </w:tcBorders>
            <w:shd w:val="clear" w:color="auto" w:fill="auto"/>
            <w:noWrap/>
            <w:vAlign w:val="center"/>
            <w:hideMark/>
          </w:tcPr>
          <w:p w14:paraId="144C1D0D"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0.4294</w:t>
            </w:r>
          </w:p>
        </w:tc>
        <w:tc>
          <w:tcPr>
            <w:tcW w:w="1440" w:type="dxa"/>
            <w:tcBorders>
              <w:top w:val="nil"/>
              <w:left w:val="nil"/>
              <w:bottom w:val="nil"/>
              <w:right w:val="nil"/>
            </w:tcBorders>
            <w:shd w:val="clear" w:color="auto" w:fill="auto"/>
            <w:noWrap/>
            <w:vAlign w:val="bottom"/>
            <w:hideMark/>
          </w:tcPr>
          <w:p w14:paraId="47034454"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0.0086</w:t>
            </w:r>
          </w:p>
        </w:tc>
        <w:tc>
          <w:tcPr>
            <w:tcW w:w="1440" w:type="dxa"/>
            <w:tcBorders>
              <w:top w:val="nil"/>
              <w:left w:val="nil"/>
              <w:bottom w:val="nil"/>
              <w:right w:val="nil"/>
            </w:tcBorders>
            <w:shd w:val="clear" w:color="auto" w:fill="auto"/>
            <w:noWrap/>
            <w:vAlign w:val="bottom"/>
            <w:hideMark/>
          </w:tcPr>
          <w:p w14:paraId="636124BA"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50.0658</w:t>
            </w:r>
          </w:p>
        </w:tc>
        <w:tc>
          <w:tcPr>
            <w:tcW w:w="1136" w:type="dxa"/>
            <w:tcBorders>
              <w:top w:val="nil"/>
              <w:left w:val="nil"/>
              <w:bottom w:val="nil"/>
              <w:right w:val="nil"/>
            </w:tcBorders>
            <w:shd w:val="clear" w:color="auto" w:fill="auto"/>
            <w:noWrap/>
            <w:vAlign w:val="bottom"/>
            <w:hideMark/>
          </w:tcPr>
          <w:p w14:paraId="20CAE816"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233658C7"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429EF299" w14:textId="77777777" w:rsidTr="00825362">
        <w:trPr>
          <w:trHeight w:val="280"/>
        </w:trPr>
        <w:tc>
          <w:tcPr>
            <w:tcW w:w="3510" w:type="dxa"/>
            <w:tcBorders>
              <w:top w:val="nil"/>
              <w:left w:val="nil"/>
              <w:bottom w:val="nil"/>
              <w:right w:val="nil"/>
            </w:tcBorders>
            <w:shd w:val="clear" w:color="auto" w:fill="auto"/>
            <w:noWrap/>
            <w:vAlign w:val="bottom"/>
            <w:hideMark/>
          </w:tcPr>
          <w:p w14:paraId="3A47CED6"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High school</w:t>
            </w:r>
          </w:p>
        </w:tc>
        <w:tc>
          <w:tcPr>
            <w:tcW w:w="1170" w:type="dxa"/>
            <w:tcBorders>
              <w:top w:val="nil"/>
              <w:left w:val="nil"/>
              <w:bottom w:val="nil"/>
              <w:right w:val="nil"/>
            </w:tcBorders>
            <w:shd w:val="clear" w:color="auto" w:fill="auto"/>
            <w:noWrap/>
            <w:vAlign w:val="bottom"/>
            <w:hideMark/>
          </w:tcPr>
          <w:p w14:paraId="6FD6BFC8"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0.2371</w:t>
            </w:r>
          </w:p>
        </w:tc>
        <w:tc>
          <w:tcPr>
            <w:tcW w:w="1440" w:type="dxa"/>
            <w:tcBorders>
              <w:top w:val="nil"/>
              <w:left w:val="nil"/>
              <w:bottom w:val="nil"/>
              <w:right w:val="nil"/>
            </w:tcBorders>
            <w:shd w:val="clear" w:color="auto" w:fill="auto"/>
            <w:noWrap/>
            <w:vAlign w:val="bottom"/>
            <w:hideMark/>
          </w:tcPr>
          <w:p w14:paraId="1C8845E8"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0.0163</w:t>
            </w:r>
          </w:p>
        </w:tc>
        <w:tc>
          <w:tcPr>
            <w:tcW w:w="1440" w:type="dxa"/>
            <w:tcBorders>
              <w:top w:val="nil"/>
              <w:left w:val="nil"/>
              <w:bottom w:val="nil"/>
              <w:right w:val="nil"/>
            </w:tcBorders>
            <w:shd w:val="clear" w:color="auto" w:fill="auto"/>
            <w:noWrap/>
            <w:vAlign w:val="bottom"/>
            <w:hideMark/>
          </w:tcPr>
          <w:p w14:paraId="32EE9EA3"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14.5860</w:t>
            </w:r>
          </w:p>
        </w:tc>
        <w:tc>
          <w:tcPr>
            <w:tcW w:w="1136" w:type="dxa"/>
            <w:tcBorders>
              <w:top w:val="nil"/>
              <w:left w:val="nil"/>
              <w:bottom w:val="nil"/>
              <w:right w:val="nil"/>
            </w:tcBorders>
            <w:shd w:val="clear" w:color="auto" w:fill="auto"/>
            <w:noWrap/>
            <w:vAlign w:val="bottom"/>
            <w:hideMark/>
          </w:tcPr>
          <w:p w14:paraId="0748A664"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0923EF45"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359DC84B" w14:textId="77777777" w:rsidTr="00825362">
        <w:trPr>
          <w:trHeight w:val="320"/>
        </w:trPr>
        <w:tc>
          <w:tcPr>
            <w:tcW w:w="3510" w:type="dxa"/>
            <w:tcBorders>
              <w:top w:val="nil"/>
              <w:left w:val="nil"/>
              <w:bottom w:val="nil"/>
              <w:right w:val="nil"/>
            </w:tcBorders>
            <w:shd w:val="clear" w:color="auto" w:fill="auto"/>
            <w:noWrap/>
            <w:vAlign w:val="bottom"/>
            <w:hideMark/>
          </w:tcPr>
          <w:p w14:paraId="66CDAAD3"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GED</w:t>
            </w:r>
          </w:p>
        </w:tc>
        <w:tc>
          <w:tcPr>
            <w:tcW w:w="1170" w:type="dxa"/>
            <w:tcBorders>
              <w:top w:val="nil"/>
              <w:left w:val="nil"/>
              <w:bottom w:val="nil"/>
              <w:right w:val="nil"/>
            </w:tcBorders>
            <w:shd w:val="clear" w:color="auto" w:fill="auto"/>
            <w:noWrap/>
            <w:vAlign w:val="center"/>
            <w:hideMark/>
          </w:tcPr>
          <w:p w14:paraId="7B1F594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0.2147</w:t>
            </w:r>
          </w:p>
        </w:tc>
        <w:tc>
          <w:tcPr>
            <w:tcW w:w="1440" w:type="dxa"/>
            <w:tcBorders>
              <w:top w:val="nil"/>
              <w:left w:val="nil"/>
              <w:bottom w:val="nil"/>
              <w:right w:val="nil"/>
            </w:tcBorders>
            <w:shd w:val="clear" w:color="auto" w:fill="auto"/>
            <w:noWrap/>
            <w:vAlign w:val="bottom"/>
            <w:hideMark/>
          </w:tcPr>
          <w:p w14:paraId="7CB1304A"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0.0244</w:t>
            </w:r>
          </w:p>
        </w:tc>
        <w:tc>
          <w:tcPr>
            <w:tcW w:w="1440" w:type="dxa"/>
            <w:tcBorders>
              <w:top w:val="nil"/>
              <w:left w:val="nil"/>
              <w:bottom w:val="nil"/>
              <w:right w:val="nil"/>
            </w:tcBorders>
            <w:shd w:val="clear" w:color="auto" w:fill="auto"/>
            <w:noWrap/>
            <w:vAlign w:val="bottom"/>
            <w:hideMark/>
          </w:tcPr>
          <w:p w14:paraId="349680F1"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8.7820</w:t>
            </w:r>
          </w:p>
        </w:tc>
        <w:tc>
          <w:tcPr>
            <w:tcW w:w="1136" w:type="dxa"/>
            <w:tcBorders>
              <w:top w:val="nil"/>
              <w:left w:val="nil"/>
              <w:bottom w:val="nil"/>
              <w:right w:val="nil"/>
            </w:tcBorders>
            <w:shd w:val="clear" w:color="auto" w:fill="auto"/>
            <w:noWrap/>
            <w:vAlign w:val="bottom"/>
            <w:hideMark/>
          </w:tcPr>
          <w:p w14:paraId="0CDD735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269ECFFC"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4DAFCDDB" w14:textId="77777777" w:rsidTr="00825362">
        <w:trPr>
          <w:trHeight w:val="320"/>
        </w:trPr>
        <w:tc>
          <w:tcPr>
            <w:tcW w:w="3510" w:type="dxa"/>
            <w:tcBorders>
              <w:top w:val="nil"/>
              <w:left w:val="nil"/>
              <w:bottom w:val="nil"/>
              <w:right w:val="nil"/>
            </w:tcBorders>
            <w:shd w:val="clear" w:color="auto" w:fill="auto"/>
            <w:noWrap/>
            <w:vAlign w:val="bottom"/>
            <w:hideMark/>
          </w:tcPr>
          <w:p w14:paraId="0119C59C"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 xml:space="preserve">Some College </w:t>
            </w:r>
          </w:p>
        </w:tc>
        <w:tc>
          <w:tcPr>
            <w:tcW w:w="1170" w:type="dxa"/>
            <w:tcBorders>
              <w:top w:val="nil"/>
              <w:left w:val="nil"/>
              <w:bottom w:val="nil"/>
              <w:right w:val="nil"/>
            </w:tcBorders>
            <w:shd w:val="clear" w:color="auto" w:fill="auto"/>
            <w:noWrap/>
            <w:vAlign w:val="center"/>
            <w:hideMark/>
          </w:tcPr>
          <w:p w14:paraId="54BE956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0.3695</w:t>
            </w:r>
          </w:p>
        </w:tc>
        <w:tc>
          <w:tcPr>
            <w:tcW w:w="1440" w:type="dxa"/>
            <w:tcBorders>
              <w:top w:val="nil"/>
              <w:left w:val="nil"/>
              <w:bottom w:val="nil"/>
              <w:right w:val="nil"/>
            </w:tcBorders>
            <w:shd w:val="clear" w:color="auto" w:fill="auto"/>
            <w:noWrap/>
            <w:vAlign w:val="bottom"/>
            <w:hideMark/>
          </w:tcPr>
          <w:p w14:paraId="2E76CFA3"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0.0208</w:t>
            </w:r>
          </w:p>
        </w:tc>
        <w:tc>
          <w:tcPr>
            <w:tcW w:w="1440" w:type="dxa"/>
            <w:tcBorders>
              <w:top w:val="nil"/>
              <w:left w:val="nil"/>
              <w:bottom w:val="nil"/>
              <w:right w:val="nil"/>
            </w:tcBorders>
            <w:shd w:val="clear" w:color="auto" w:fill="auto"/>
            <w:noWrap/>
            <w:vAlign w:val="bottom"/>
            <w:hideMark/>
          </w:tcPr>
          <w:p w14:paraId="1F087423"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17.7596</w:t>
            </w:r>
          </w:p>
        </w:tc>
        <w:tc>
          <w:tcPr>
            <w:tcW w:w="1136" w:type="dxa"/>
            <w:tcBorders>
              <w:top w:val="nil"/>
              <w:left w:val="nil"/>
              <w:bottom w:val="nil"/>
              <w:right w:val="nil"/>
            </w:tcBorders>
            <w:shd w:val="clear" w:color="auto" w:fill="auto"/>
            <w:noWrap/>
            <w:vAlign w:val="bottom"/>
            <w:hideMark/>
          </w:tcPr>
          <w:p w14:paraId="225C26FA"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44500A81"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0E5D54AB" w14:textId="77777777" w:rsidTr="00825362">
        <w:trPr>
          <w:trHeight w:val="320"/>
        </w:trPr>
        <w:tc>
          <w:tcPr>
            <w:tcW w:w="3510" w:type="dxa"/>
            <w:tcBorders>
              <w:top w:val="nil"/>
              <w:left w:val="nil"/>
              <w:bottom w:val="nil"/>
              <w:right w:val="nil"/>
            </w:tcBorders>
            <w:shd w:val="clear" w:color="auto" w:fill="auto"/>
            <w:noWrap/>
            <w:vAlign w:val="bottom"/>
            <w:hideMark/>
          </w:tcPr>
          <w:p w14:paraId="6C791FF9"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 xml:space="preserve">One or more college credits </w:t>
            </w:r>
          </w:p>
        </w:tc>
        <w:tc>
          <w:tcPr>
            <w:tcW w:w="1170" w:type="dxa"/>
            <w:tcBorders>
              <w:top w:val="nil"/>
              <w:left w:val="nil"/>
              <w:bottom w:val="nil"/>
              <w:right w:val="nil"/>
            </w:tcBorders>
            <w:shd w:val="clear" w:color="auto" w:fill="auto"/>
            <w:noWrap/>
            <w:vAlign w:val="center"/>
            <w:hideMark/>
          </w:tcPr>
          <w:p w14:paraId="7DCC965A"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0.4289</w:t>
            </w:r>
          </w:p>
        </w:tc>
        <w:tc>
          <w:tcPr>
            <w:tcW w:w="1440" w:type="dxa"/>
            <w:tcBorders>
              <w:top w:val="nil"/>
              <w:left w:val="nil"/>
              <w:bottom w:val="nil"/>
              <w:right w:val="nil"/>
            </w:tcBorders>
            <w:shd w:val="clear" w:color="auto" w:fill="auto"/>
            <w:noWrap/>
            <w:vAlign w:val="bottom"/>
            <w:hideMark/>
          </w:tcPr>
          <w:p w14:paraId="2CB1077D"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0.0176</w:t>
            </w:r>
          </w:p>
        </w:tc>
        <w:tc>
          <w:tcPr>
            <w:tcW w:w="1440" w:type="dxa"/>
            <w:tcBorders>
              <w:top w:val="nil"/>
              <w:left w:val="nil"/>
              <w:bottom w:val="nil"/>
              <w:right w:val="nil"/>
            </w:tcBorders>
            <w:shd w:val="clear" w:color="auto" w:fill="auto"/>
            <w:noWrap/>
            <w:vAlign w:val="bottom"/>
            <w:hideMark/>
          </w:tcPr>
          <w:p w14:paraId="1E790594"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24.3520</w:t>
            </w:r>
          </w:p>
        </w:tc>
        <w:tc>
          <w:tcPr>
            <w:tcW w:w="1136" w:type="dxa"/>
            <w:tcBorders>
              <w:top w:val="nil"/>
              <w:left w:val="nil"/>
              <w:bottom w:val="nil"/>
              <w:right w:val="nil"/>
            </w:tcBorders>
            <w:shd w:val="clear" w:color="auto" w:fill="auto"/>
            <w:noWrap/>
            <w:vAlign w:val="bottom"/>
            <w:hideMark/>
          </w:tcPr>
          <w:p w14:paraId="23D7B6F7"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2592DE0D"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38867EE7" w14:textId="77777777" w:rsidTr="00825362">
        <w:trPr>
          <w:trHeight w:val="320"/>
        </w:trPr>
        <w:tc>
          <w:tcPr>
            <w:tcW w:w="3510" w:type="dxa"/>
            <w:tcBorders>
              <w:top w:val="nil"/>
              <w:left w:val="nil"/>
              <w:bottom w:val="nil"/>
              <w:right w:val="nil"/>
            </w:tcBorders>
            <w:shd w:val="clear" w:color="auto" w:fill="auto"/>
            <w:noWrap/>
            <w:vAlign w:val="bottom"/>
            <w:hideMark/>
          </w:tcPr>
          <w:p w14:paraId="2D85E396" w14:textId="0CFFA70F"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Associate Degree</w:t>
            </w:r>
          </w:p>
        </w:tc>
        <w:tc>
          <w:tcPr>
            <w:tcW w:w="1170" w:type="dxa"/>
            <w:tcBorders>
              <w:top w:val="nil"/>
              <w:left w:val="nil"/>
              <w:bottom w:val="nil"/>
              <w:right w:val="nil"/>
            </w:tcBorders>
            <w:shd w:val="clear" w:color="auto" w:fill="auto"/>
            <w:noWrap/>
            <w:vAlign w:val="center"/>
            <w:hideMark/>
          </w:tcPr>
          <w:p w14:paraId="0478C591"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0.4815</w:t>
            </w:r>
          </w:p>
        </w:tc>
        <w:tc>
          <w:tcPr>
            <w:tcW w:w="1440" w:type="dxa"/>
            <w:tcBorders>
              <w:top w:val="nil"/>
              <w:left w:val="nil"/>
              <w:bottom w:val="nil"/>
              <w:right w:val="nil"/>
            </w:tcBorders>
            <w:shd w:val="clear" w:color="auto" w:fill="auto"/>
            <w:noWrap/>
            <w:vAlign w:val="bottom"/>
            <w:hideMark/>
          </w:tcPr>
          <w:p w14:paraId="283FF783"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0.0183</w:t>
            </w:r>
          </w:p>
        </w:tc>
        <w:tc>
          <w:tcPr>
            <w:tcW w:w="1440" w:type="dxa"/>
            <w:tcBorders>
              <w:top w:val="nil"/>
              <w:left w:val="nil"/>
              <w:bottom w:val="nil"/>
              <w:right w:val="nil"/>
            </w:tcBorders>
            <w:shd w:val="clear" w:color="auto" w:fill="auto"/>
            <w:noWrap/>
            <w:vAlign w:val="bottom"/>
            <w:hideMark/>
          </w:tcPr>
          <w:p w14:paraId="39071A08"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26.2639</w:t>
            </w:r>
          </w:p>
        </w:tc>
        <w:tc>
          <w:tcPr>
            <w:tcW w:w="1136" w:type="dxa"/>
            <w:tcBorders>
              <w:top w:val="nil"/>
              <w:left w:val="nil"/>
              <w:bottom w:val="nil"/>
              <w:right w:val="nil"/>
            </w:tcBorders>
            <w:shd w:val="clear" w:color="auto" w:fill="auto"/>
            <w:noWrap/>
            <w:vAlign w:val="bottom"/>
            <w:hideMark/>
          </w:tcPr>
          <w:p w14:paraId="607E7CA5"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6F80BAAD"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7EA5E2A6" w14:textId="77777777" w:rsidTr="00825362">
        <w:trPr>
          <w:trHeight w:val="320"/>
        </w:trPr>
        <w:tc>
          <w:tcPr>
            <w:tcW w:w="3510" w:type="dxa"/>
            <w:tcBorders>
              <w:top w:val="nil"/>
              <w:left w:val="nil"/>
              <w:bottom w:val="nil"/>
              <w:right w:val="nil"/>
            </w:tcBorders>
            <w:shd w:val="clear" w:color="auto" w:fill="auto"/>
            <w:noWrap/>
            <w:vAlign w:val="bottom"/>
            <w:hideMark/>
          </w:tcPr>
          <w:p w14:paraId="1ABF27BB"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Bachelor's Degree</w:t>
            </w:r>
          </w:p>
        </w:tc>
        <w:tc>
          <w:tcPr>
            <w:tcW w:w="1170" w:type="dxa"/>
            <w:tcBorders>
              <w:top w:val="nil"/>
              <w:left w:val="nil"/>
              <w:bottom w:val="nil"/>
              <w:right w:val="nil"/>
            </w:tcBorders>
            <w:shd w:val="clear" w:color="auto" w:fill="auto"/>
            <w:noWrap/>
            <w:vAlign w:val="center"/>
            <w:hideMark/>
          </w:tcPr>
          <w:p w14:paraId="3263F32C"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0.8480</w:t>
            </w:r>
          </w:p>
        </w:tc>
        <w:tc>
          <w:tcPr>
            <w:tcW w:w="1440" w:type="dxa"/>
            <w:tcBorders>
              <w:top w:val="nil"/>
              <w:left w:val="nil"/>
              <w:bottom w:val="nil"/>
              <w:right w:val="nil"/>
            </w:tcBorders>
            <w:shd w:val="clear" w:color="auto" w:fill="auto"/>
            <w:noWrap/>
            <w:vAlign w:val="bottom"/>
            <w:hideMark/>
          </w:tcPr>
          <w:p w14:paraId="3F74A857"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0.0168</w:t>
            </w:r>
          </w:p>
        </w:tc>
        <w:tc>
          <w:tcPr>
            <w:tcW w:w="1440" w:type="dxa"/>
            <w:tcBorders>
              <w:top w:val="nil"/>
              <w:left w:val="nil"/>
              <w:bottom w:val="nil"/>
              <w:right w:val="nil"/>
            </w:tcBorders>
            <w:shd w:val="clear" w:color="auto" w:fill="auto"/>
            <w:noWrap/>
            <w:vAlign w:val="bottom"/>
            <w:hideMark/>
          </w:tcPr>
          <w:p w14:paraId="796AE4C6"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50.5378</w:t>
            </w:r>
          </w:p>
        </w:tc>
        <w:tc>
          <w:tcPr>
            <w:tcW w:w="1136" w:type="dxa"/>
            <w:tcBorders>
              <w:top w:val="nil"/>
              <w:left w:val="nil"/>
              <w:bottom w:val="nil"/>
              <w:right w:val="nil"/>
            </w:tcBorders>
            <w:shd w:val="clear" w:color="auto" w:fill="auto"/>
            <w:noWrap/>
            <w:vAlign w:val="bottom"/>
            <w:hideMark/>
          </w:tcPr>
          <w:p w14:paraId="14D7719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282DC330"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309449C1" w14:textId="77777777" w:rsidTr="00825362">
        <w:trPr>
          <w:trHeight w:val="320"/>
        </w:trPr>
        <w:tc>
          <w:tcPr>
            <w:tcW w:w="3510" w:type="dxa"/>
            <w:tcBorders>
              <w:top w:val="nil"/>
              <w:left w:val="nil"/>
              <w:bottom w:val="nil"/>
              <w:right w:val="nil"/>
            </w:tcBorders>
            <w:shd w:val="clear" w:color="auto" w:fill="auto"/>
            <w:noWrap/>
            <w:vAlign w:val="bottom"/>
            <w:hideMark/>
          </w:tcPr>
          <w:p w14:paraId="3CF4EED2"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Master's Degree</w:t>
            </w:r>
          </w:p>
        </w:tc>
        <w:tc>
          <w:tcPr>
            <w:tcW w:w="1170" w:type="dxa"/>
            <w:tcBorders>
              <w:top w:val="nil"/>
              <w:left w:val="nil"/>
              <w:bottom w:val="nil"/>
              <w:right w:val="nil"/>
            </w:tcBorders>
            <w:shd w:val="clear" w:color="auto" w:fill="auto"/>
            <w:noWrap/>
            <w:vAlign w:val="center"/>
            <w:hideMark/>
          </w:tcPr>
          <w:p w14:paraId="1B7AB327"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1.0438</w:t>
            </w:r>
          </w:p>
        </w:tc>
        <w:tc>
          <w:tcPr>
            <w:tcW w:w="1440" w:type="dxa"/>
            <w:tcBorders>
              <w:top w:val="nil"/>
              <w:left w:val="nil"/>
              <w:bottom w:val="nil"/>
              <w:right w:val="nil"/>
            </w:tcBorders>
            <w:shd w:val="clear" w:color="auto" w:fill="auto"/>
            <w:noWrap/>
            <w:vAlign w:val="bottom"/>
            <w:hideMark/>
          </w:tcPr>
          <w:p w14:paraId="4D378FDF"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0.0207</w:t>
            </w:r>
          </w:p>
        </w:tc>
        <w:tc>
          <w:tcPr>
            <w:tcW w:w="1440" w:type="dxa"/>
            <w:tcBorders>
              <w:top w:val="nil"/>
              <w:left w:val="nil"/>
              <w:bottom w:val="nil"/>
              <w:right w:val="nil"/>
            </w:tcBorders>
            <w:shd w:val="clear" w:color="auto" w:fill="auto"/>
            <w:noWrap/>
            <w:vAlign w:val="bottom"/>
            <w:hideMark/>
          </w:tcPr>
          <w:p w14:paraId="67973A65"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50.5298</w:t>
            </w:r>
          </w:p>
        </w:tc>
        <w:tc>
          <w:tcPr>
            <w:tcW w:w="1136" w:type="dxa"/>
            <w:tcBorders>
              <w:top w:val="nil"/>
              <w:left w:val="nil"/>
              <w:bottom w:val="nil"/>
              <w:right w:val="nil"/>
            </w:tcBorders>
            <w:shd w:val="clear" w:color="auto" w:fill="auto"/>
            <w:noWrap/>
            <w:vAlign w:val="bottom"/>
            <w:hideMark/>
          </w:tcPr>
          <w:p w14:paraId="2FA8337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62CB6952"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17EEF376" w14:textId="77777777" w:rsidTr="00825362">
        <w:trPr>
          <w:trHeight w:val="320"/>
        </w:trPr>
        <w:tc>
          <w:tcPr>
            <w:tcW w:w="3510" w:type="dxa"/>
            <w:tcBorders>
              <w:top w:val="nil"/>
              <w:left w:val="nil"/>
              <w:bottom w:val="nil"/>
              <w:right w:val="nil"/>
            </w:tcBorders>
            <w:shd w:val="clear" w:color="auto" w:fill="auto"/>
            <w:noWrap/>
            <w:vAlign w:val="bottom"/>
            <w:hideMark/>
          </w:tcPr>
          <w:p w14:paraId="43DE3838"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Professional beyond Bachelor's</w:t>
            </w:r>
          </w:p>
        </w:tc>
        <w:tc>
          <w:tcPr>
            <w:tcW w:w="1170" w:type="dxa"/>
            <w:tcBorders>
              <w:top w:val="nil"/>
              <w:left w:val="nil"/>
              <w:bottom w:val="nil"/>
              <w:right w:val="nil"/>
            </w:tcBorders>
            <w:shd w:val="clear" w:color="auto" w:fill="auto"/>
            <w:noWrap/>
            <w:vAlign w:val="center"/>
            <w:hideMark/>
          </w:tcPr>
          <w:p w14:paraId="3F1FA4A5"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1.5117</w:t>
            </w:r>
          </w:p>
        </w:tc>
        <w:tc>
          <w:tcPr>
            <w:tcW w:w="1440" w:type="dxa"/>
            <w:tcBorders>
              <w:top w:val="nil"/>
              <w:left w:val="nil"/>
              <w:bottom w:val="nil"/>
              <w:right w:val="nil"/>
            </w:tcBorders>
            <w:shd w:val="clear" w:color="auto" w:fill="auto"/>
            <w:noWrap/>
            <w:vAlign w:val="bottom"/>
            <w:hideMark/>
          </w:tcPr>
          <w:p w14:paraId="3BFC21C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0.0313</w:t>
            </w:r>
          </w:p>
        </w:tc>
        <w:tc>
          <w:tcPr>
            <w:tcW w:w="1440" w:type="dxa"/>
            <w:tcBorders>
              <w:top w:val="nil"/>
              <w:left w:val="nil"/>
              <w:bottom w:val="nil"/>
              <w:right w:val="nil"/>
            </w:tcBorders>
            <w:shd w:val="clear" w:color="auto" w:fill="auto"/>
            <w:noWrap/>
            <w:vAlign w:val="bottom"/>
            <w:hideMark/>
          </w:tcPr>
          <w:p w14:paraId="52A8FFAC"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48.2266</w:t>
            </w:r>
          </w:p>
        </w:tc>
        <w:tc>
          <w:tcPr>
            <w:tcW w:w="1136" w:type="dxa"/>
            <w:tcBorders>
              <w:top w:val="nil"/>
              <w:left w:val="nil"/>
              <w:bottom w:val="nil"/>
              <w:right w:val="nil"/>
            </w:tcBorders>
            <w:shd w:val="clear" w:color="auto" w:fill="auto"/>
            <w:noWrap/>
            <w:vAlign w:val="bottom"/>
            <w:hideMark/>
          </w:tcPr>
          <w:p w14:paraId="386559A7"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232D324A"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733681DF" w14:textId="77777777" w:rsidTr="00825362">
        <w:trPr>
          <w:trHeight w:val="320"/>
        </w:trPr>
        <w:tc>
          <w:tcPr>
            <w:tcW w:w="3510" w:type="dxa"/>
            <w:tcBorders>
              <w:top w:val="nil"/>
              <w:left w:val="nil"/>
              <w:bottom w:val="nil"/>
              <w:right w:val="nil"/>
            </w:tcBorders>
            <w:shd w:val="clear" w:color="auto" w:fill="auto"/>
            <w:noWrap/>
            <w:vAlign w:val="bottom"/>
            <w:hideMark/>
          </w:tcPr>
          <w:p w14:paraId="44FEC0A5"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Doctorate Degree</w:t>
            </w:r>
          </w:p>
        </w:tc>
        <w:tc>
          <w:tcPr>
            <w:tcW w:w="1170" w:type="dxa"/>
            <w:tcBorders>
              <w:top w:val="nil"/>
              <w:left w:val="nil"/>
              <w:bottom w:val="nil"/>
              <w:right w:val="nil"/>
            </w:tcBorders>
            <w:shd w:val="clear" w:color="auto" w:fill="auto"/>
            <w:noWrap/>
            <w:vAlign w:val="center"/>
            <w:hideMark/>
          </w:tcPr>
          <w:p w14:paraId="7C315E6B"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1.1885</w:t>
            </w:r>
          </w:p>
        </w:tc>
        <w:tc>
          <w:tcPr>
            <w:tcW w:w="1440" w:type="dxa"/>
            <w:tcBorders>
              <w:top w:val="nil"/>
              <w:left w:val="nil"/>
              <w:bottom w:val="nil"/>
              <w:right w:val="nil"/>
            </w:tcBorders>
            <w:shd w:val="clear" w:color="auto" w:fill="auto"/>
            <w:noWrap/>
            <w:vAlign w:val="bottom"/>
            <w:hideMark/>
          </w:tcPr>
          <w:p w14:paraId="0D001EF8"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0.0374</w:t>
            </w:r>
          </w:p>
        </w:tc>
        <w:tc>
          <w:tcPr>
            <w:tcW w:w="1440" w:type="dxa"/>
            <w:tcBorders>
              <w:top w:val="nil"/>
              <w:left w:val="nil"/>
              <w:bottom w:val="nil"/>
              <w:right w:val="nil"/>
            </w:tcBorders>
            <w:shd w:val="clear" w:color="auto" w:fill="auto"/>
            <w:noWrap/>
            <w:vAlign w:val="bottom"/>
            <w:hideMark/>
          </w:tcPr>
          <w:p w14:paraId="58B0B961"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31.7814</w:t>
            </w:r>
          </w:p>
        </w:tc>
        <w:tc>
          <w:tcPr>
            <w:tcW w:w="1136" w:type="dxa"/>
            <w:tcBorders>
              <w:top w:val="nil"/>
              <w:left w:val="nil"/>
              <w:bottom w:val="nil"/>
              <w:right w:val="nil"/>
            </w:tcBorders>
            <w:shd w:val="clear" w:color="auto" w:fill="auto"/>
            <w:noWrap/>
            <w:vAlign w:val="bottom"/>
            <w:hideMark/>
          </w:tcPr>
          <w:p w14:paraId="0EC49B4D"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2786A361"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789611CA" w14:textId="77777777" w:rsidTr="00825362">
        <w:trPr>
          <w:trHeight w:val="320"/>
        </w:trPr>
        <w:tc>
          <w:tcPr>
            <w:tcW w:w="3510" w:type="dxa"/>
            <w:tcBorders>
              <w:top w:val="nil"/>
              <w:left w:val="nil"/>
              <w:bottom w:val="nil"/>
              <w:right w:val="nil"/>
            </w:tcBorders>
            <w:shd w:val="clear" w:color="auto" w:fill="auto"/>
            <w:noWrap/>
            <w:vAlign w:val="bottom"/>
            <w:hideMark/>
          </w:tcPr>
          <w:p w14:paraId="0D214CB7"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Female</w:t>
            </w:r>
          </w:p>
        </w:tc>
        <w:tc>
          <w:tcPr>
            <w:tcW w:w="1170" w:type="dxa"/>
            <w:tcBorders>
              <w:top w:val="nil"/>
              <w:left w:val="nil"/>
              <w:bottom w:val="nil"/>
              <w:right w:val="nil"/>
            </w:tcBorders>
            <w:shd w:val="clear" w:color="auto" w:fill="auto"/>
            <w:noWrap/>
            <w:vAlign w:val="center"/>
            <w:hideMark/>
          </w:tcPr>
          <w:p w14:paraId="5188AFF8"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-0.1837</w:t>
            </w:r>
          </w:p>
        </w:tc>
        <w:tc>
          <w:tcPr>
            <w:tcW w:w="1440" w:type="dxa"/>
            <w:tcBorders>
              <w:top w:val="nil"/>
              <w:left w:val="nil"/>
              <w:bottom w:val="nil"/>
              <w:right w:val="nil"/>
            </w:tcBorders>
            <w:shd w:val="clear" w:color="auto" w:fill="auto"/>
            <w:noWrap/>
            <w:vAlign w:val="bottom"/>
            <w:hideMark/>
          </w:tcPr>
          <w:p w14:paraId="03D38C5F"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0.0249</w:t>
            </w:r>
          </w:p>
        </w:tc>
        <w:tc>
          <w:tcPr>
            <w:tcW w:w="1440" w:type="dxa"/>
            <w:tcBorders>
              <w:top w:val="nil"/>
              <w:left w:val="nil"/>
              <w:bottom w:val="nil"/>
              <w:right w:val="nil"/>
            </w:tcBorders>
            <w:shd w:val="clear" w:color="auto" w:fill="auto"/>
            <w:noWrap/>
            <w:vAlign w:val="bottom"/>
            <w:hideMark/>
          </w:tcPr>
          <w:p w14:paraId="65BCD2BB"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-7.3910</w:t>
            </w:r>
          </w:p>
        </w:tc>
        <w:tc>
          <w:tcPr>
            <w:tcW w:w="1136" w:type="dxa"/>
            <w:tcBorders>
              <w:top w:val="nil"/>
              <w:left w:val="nil"/>
              <w:bottom w:val="nil"/>
              <w:right w:val="nil"/>
            </w:tcBorders>
            <w:shd w:val="clear" w:color="auto" w:fill="auto"/>
            <w:noWrap/>
            <w:vAlign w:val="bottom"/>
            <w:hideMark/>
          </w:tcPr>
          <w:p w14:paraId="17ED2EF2"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3.27E-15</w:t>
            </w:r>
          </w:p>
        </w:tc>
        <w:tc>
          <w:tcPr>
            <w:tcW w:w="620" w:type="dxa"/>
            <w:tcBorders>
              <w:top w:val="nil"/>
              <w:left w:val="nil"/>
              <w:bottom w:val="nil"/>
              <w:right w:val="nil"/>
            </w:tcBorders>
            <w:shd w:val="clear" w:color="auto" w:fill="auto"/>
            <w:noWrap/>
            <w:vAlign w:val="bottom"/>
            <w:hideMark/>
          </w:tcPr>
          <w:p w14:paraId="012EB9AF"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63E3E9A8" w14:textId="77777777" w:rsidTr="00825362">
        <w:trPr>
          <w:trHeight w:val="320"/>
        </w:trPr>
        <w:tc>
          <w:tcPr>
            <w:tcW w:w="3510" w:type="dxa"/>
            <w:tcBorders>
              <w:top w:val="nil"/>
              <w:left w:val="nil"/>
              <w:bottom w:val="nil"/>
              <w:right w:val="nil"/>
            </w:tcBorders>
            <w:shd w:val="clear" w:color="auto" w:fill="auto"/>
            <w:noWrap/>
            <w:vAlign w:val="bottom"/>
            <w:hideMark/>
          </w:tcPr>
          <w:p w14:paraId="30355A76"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Married)</w:t>
            </w:r>
          </w:p>
        </w:tc>
        <w:tc>
          <w:tcPr>
            <w:tcW w:w="1170" w:type="dxa"/>
            <w:tcBorders>
              <w:top w:val="nil"/>
              <w:left w:val="nil"/>
              <w:bottom w:val="nil"/>
              <w:right w:val="nil"/>
            </w:tcBorders>
            <w:shd w:val="clear" w:color="auto" w:fill="auto"/>
            <w:noWrap/>
            <w:vAlign w:val="center"/>
            <w:hideMark/>
          </w:tcPr>
          <w:p w14:paraId="09DC2B6D"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-0.2473</w:t>
            </w:r>
          </w:p>
        </w:tc>
        <w:tc>
          <w:tcPr>
            <w:tcW w:w="1440" w:type="dxa"/>
            <w:tcBorders>
              <w:top w:val="nil"/>
              <w:left w:val="nil"/>
              <w:bottom w:val="nil"/>
              <w:right w:val="nil"/>
            </w:tcBorders>
            <w:shd w:val="clear" w:color="auto" w:fill="auto"/>
            <w:noWrap/>
            <w:vAlign w:val="bottom"/>
            <w:hideMark/>
          </w:tcPr>
          <w:p w14:paraId="5E7A9DCF"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0.0120</w:t>
            </w:r>
          </w:p>
        </w:tc>
        <w:tc>
          <w:tcPr>
            <w:tcW w:w="1440" w:type="dxa"/>
            <w:tcBorders>
              <w:top w:val="nil"/>
              <w:left w:val="nil"/>
              <w:bottom w:val="nil"/>
              <w:right w:val="nil"/>
            </w:tcBorders>
            <w:shd w:val="clear" w:color="auto" w:fill="auto"/>
            <w:noWrap/>
            <w:vAlign w:val="bottom"/>
            <w:hideMark/>
          </w:tcPr>
          <w:p w14:paraId="2104E44B"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-20.6603</w:t>
            </w:r>
          </w:p>
        </w:tc>
        <w:tc>
          <w:tcPr>
            <w:tcW w:w="1136" w:type="dxa"/>
            <w:tcBorders>
              <w:top w:val="nil"/>
              <w:left w:val="nil"/>
              <w:bottom w:val="nil"/>
              <w:right w:val="nil"/>
            </w:tcBorders>
            <w:shd w:val="clear" w:color="auto" w:fill="auto"/>
            <w:noWrap/>
            <w:vAlign w:val="bottom"/>
            <w:hideMark/>
          </w:tcPr>
          <w:p w14:paraId="53B6DFC5"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&lt; 2e-16</w:t>
            </w:r>
          </w:p>
        </w:tc>
        <w:tc>
          <w:tcPr>
            <w:tcW w:w="620" w:type="dxa"/>
            <w:tcBorders>
              <w:top w:val="nil"/>
              <w:left w:val="nil"/>
              <w:bottom w:val="nil"/>
              <w:right w:val="nil"/>
            </w:tcBorders>
            <w:shd w:val="clear" w:color="auto" w:fill="auto"/>
            <w:noWrap/>
            <w:vAlign w:val="bottom"/>
            <w:hideMark/>
          </w:tcPr>
          <w:p w14:paraId="29B37032"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53D092A1" w14:textId="77777777" w:rsidTr="00825362">
        <w:trPr>
          <w:trHeight w:val="320"/>
        </w:trPr>
        <w:tc>
          <w:tcPr>
            <w:tcW w:w="3510" w:type="dxa"/>
            <w:tcBorders>
              <w:top w:val="nil"/>
              <w:left w:val="nil"/>
              <w:bottom w:val="nil"/>
              <w:right w:val="nil"/>
            </w:tcBorders>
            <w:shd w:val="clear" w:color="auto" w:fill="auto"/>
            <w:noWrap/>
            <w:vAlign w:val="bottom"/>
            <w:hideMark/>
          </w:tcPr>
          <w:p w14:paraId="3987B46A"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GED)</w:t>
            </w:r>
          </w:p>
        </w:tc>
        <w:tc>
          <w:tcPr>
            <w:tcW w:w="1170" w:type="dxa"/>
            <w:tcBorders>
              <w:top w:val="nil"/>
              <w:left w:val="nil"/>
              <w:bottom w:val="nil"/>
              <w:right w:val="nil"/>
            </w:tcBorders>
            <w:shd w:val="clear" w:color="auto" w:fill="auto"/>
            <w:noWrap/>
            <w:vAlign w:val="bottom"/>
            <w:hideMark/>
          </w:tcPr>
          <w:p w14:paraId="26210CF1"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0.1030</w:t>
            </w:r>
          </w:p>
        </w:tc>
        <w:tc>
          <w:tcPr>
            <w:tcW w:w="1440" w:type="dxa"/>
            <w:tcBorders>
              <w:top w:val="nil"/>
              <w:left w:val="nil"/>
              <w:bottom w:val="nil"/>
              <w:right w:val="nil"/>
            </w:tcBorders>
            <w:shd w:val="clear" w:color="auto" w:fill="auto"/>
            <w:noWrap/>
            <w:vAlign w:val="bottom"/>
            <w:hideMark/>
          </w:tcPr>
          <w:p w14:paraId="5CFA497F"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0.0393</w:t>
            </w:r>
          </w:p>
        </w:tc>
        <w:tc>
          <w:tcPr>
            <w:tcW w:w="1440" w:type="dxa"/>
            <w:tcBorders>
              <w:top w:val="nil"/>
              <w:left w:val="nil"/>
              <w:bottom w:val="nil"/>
              <w:right w:val="nil"/>
            </w:tcBorders>
            <w:shd w:val="clear" w:color="auto" w:fill="auto"/>
            <w:noWrap/>
            <w:vAlign w:val="bottom"/>
            <w:hideMark/>
          </w:tcPr>
          <w:p w14:paraId="08E28613"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2.6193</w:t>
            </w:r>
          </w:p>
        </w:tc>
        <w:tc>
          <w:tcPr>
            <w:tcW w:w="1136" w:type="dxa"/>
            <w:tcBorders>
              <w:top w:val="nil"/>
              <w:left w:val="nil"/>
              <w:bottom w:val="nil"/>
              <w:right w:val="nil"/>
            </w:tcBorders>
            <w:shd w:val="clear" w:color="auto" w:fill="auto"/>
            <w:noWrap/>
            <w:vAlign w:val="bottom"/>
            <w:hideMark/>
          </w:tcPr>
          <w:p w14:paraId="753E40D2"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0.0643</w:t>
            </w:r>
          </w:p>
        </w:tc>
        <w:tc>
          <w:tcPr>
            <w:tcW w:w="620" w:type="dxa"/>
            <w:tcBorders>
              <w:top w:val="nil"/>
              <w:left w:val="nil"/>
              <w:bottom w:val="nil"/>
              <w:right w:val="nil"/>
            </w:tcBorders>
            <w:shd w:val="clear" w:color="auto" w:fill="auto"/>
            <w:noWrap/>
            <w:vAlign w:val="bottom"/>
            <w:hideMark/>
          </w:tcPr>
          <w:p w14:paraId="7049A1C9"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4B00DF14" w14:textId="77777777" w:rsidTr="00825362">
        <w:trPr>
          <w:trHeight w:val="320"/>
        </w:trPr>
        <w:tc>
          <w:tcPr>
            <w:tcW w:w="3510" w:type="dxa"/>
            <w:tcBorders>
              <w:top w:val="nil"/>
              <w:left w:val="nil"/>
              <w:bottom w:val="nil"/>
              <w:right w:val="nil"/>
            </w:tcBorders>
            <w:shd w:val="clear" w:color="auto" w:fill="auto"/>
            <w:noWrap/>
            <w:vAlign w:val="bottom"/>
            <w:hideMark/>
          </w:tcPr>
          <w:p w14:paraId="03961903"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High school)</w:t>
            </w:r>
          </w:p>
        </w:tc>
        <w:tc>
          <w:tcPr>
            <w:tcW w:w="1170" w:type="dxa"/>
            <w:tcBorders>
              <w:top w:val="nil"/>
              <w:left w:val="nil"/>
              <w:bottom w:val="nil"/>
              <w:right w:val="nil"/>
            </w:tcBorders>
            <w:shd w:val="clear" w:color="auto" w:fill="auto"/>
            <w:noWrap/>
            <w:vAlign w:val="bottom"/>
            <w:hideMark/>
          </w:tcPr>
          <w:p w14:paraId="304A387F"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0.0483</w:t>
            </w:r>
          </w:p>
        </w:tc>
        <w:tc>
          <w:tcPr>
            <w:tcW w:w="1440" w:type="dxa"/>
            <w:tcBorders>
              <w:top w:val="nil"/>
              <w:left w:val="nil"/>
              <w:bottom w:val="nil"/>
              <w:right w:val="nil"/>
            </w:tcBorders>
            <w:shd w:val="clear" w:color="auto" w:fill="auto"/>
            <w:noWrap/>
            <w:vAlign w:val="bottom"/>
            <w:hideMark/>
          </w:tcPr>
          <w:p w14:paraId="2A6620A7"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0.0272</w:t>
            </w:r>
          </w:p>
        </w:tc>
        <w:tc>
          <w:tcPr>
            <w:tcW w:w="1440" w:type="dxa"/>
            <w:tcBorders>
              <w:top w:val="nil"/>
              <w:left w:val="nil"/>
              <w:bottom w:val="nil"/>
              <w:right w:val="nil"/>
            </w:tcBorders>
            <w:shd w:val="clear" w:color="auto" w:fill="auto"/>
            <w:noWrap/>
            <w:vAlign w:val="bottom"/>
            <w:hideMark/>
          </w:tcPr>
          <w:p w14:paraId="2AFF6935"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1.7781</w:t>
            </w:r>
          </w:p>
        </w:tc>
        <w:tc>
          <w:tcPr>
            <w:tcW w:w="1136" w:type="dxa"/>
            <w:tcBorders>
              <w:top w:val="nil"/>
              <w:left w:val="nil"/>
              <w:bottom w:val="nil"/>
              <w:right w:val="nil"/>
            </w:tcBorders>
            <w:shd w:val="clear" w:color="auto" w:fill="auto"/>
            <w:noWrap/>
            <w:vAlign w:val="bottom"/>
            <w:hideMark/>
          </w:tcPr>
          <w:p w14:paraId="2373D51F"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0.0072</w:t>
            </w:r>
          </w:p>
        </w:tc>
        <w:tc>
          <w:tcPr>
            <w:tcW w:w="620" w:type="dxa"/>
            <w:tcBorders>
              <w:top w:val="nil"/>
              <w:left w:val="nil"/>
              <w:bottom w:val="nil"/>
              <w:right w:val="nil"/>
            </w:tcBorders>
            <w:shd w:val="clear" w:color="auto" w:fill="auto"/>
            <w:noWrap/>
            <w:vAlign w:val="bottom"/>
            <w:hideMark/>
          </w:tcPr>
          <w:p w14:paraId="2DC3C8F3"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28DA1C9E" w14:textId="77777777" w:rsidTr="00825362">
        <w:trPr>
          <w:trHeight w:val="320"/>
        </w:trPr>
        <w:tc>
          <w:tcPr>
            <w:tcW w:w="3510" w:type="dxa"/>
            <w:tcBorders>
              <w:top w:val="nil"/>
              <w:left w:val="nil"/>
              <w:bottom w:val="nil"/>
              <w:right w:val="nil"/>
            </w:tcBorders>
            <w:shd w:val="clear" w:color="auto" w:fill="auto"/>
            <w:noWrap/>
            <w:vAlign w:val="bottom"/>
            <w:hideMark/>
          </w:tcPr>
          <w:p w14:paraId="7B7AE312"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Some College)</w:t>
            </w:r>
          </w:p>
        </w:tc>
        <w:tc>
          <w:tcPr>
            <w:tcW w:w="1170" w:type="dxa"/>
            <w:tcBorders>
              <w:top w:val="nil"/>
              <w:left w:val="nil"/>
              <w:bottom w:val="nil"/>
              <w:right w:val="nil"/>
            </w:tcBorders>
            <w:shd w:val="clear" w:color="auto" w:fill="auto"/>
            <w:noWrap/>
            <w:vAlign w:val="bottom"/>
            <w:hideMark/>
          </w:tcPr>
          <w:p w14:paraId="34661D74"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0.0868</w:t>
            </w:r>
          </w:p>
        </w:tc>
        <w:tc>
          <w:tcPr>
            <w:tcW w:w="1440" w:type="dxa"/>
            <w:tcBorders>
              <w:top w:val="nil"/>
              <w:left w:val="nil"/>
              <w:bottom w:val="nil"/>
              <w:right w:val="nil"/>
            </w:tcBorders>
            <w:shd w:val="clear" w:color="auto" w:fill="auto"/>
            <w:noWrap/>
            <w:vAlign w:val="bottom"/>
            <w:hideMark/>
          </w:tcPr>
          <w:p w14:paraId="4C84C4FB"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0.0326</w:t>
            </w:r>
          </w:p>
        </w:tc>
        <w:tc>
          <w:tcPr>
            <w:tcW w:w="1440" w:type="dxa"/>
            <w:tcBorders>
              <w:top w:val="nil"/>
              <w:left w:val="nil"/>
              <w:bottom w:val="nil"/>
              <w:right w:val="nil"/>
            </w:tcBorders>
            <w:shd w:val="clear" w:color="auto" w:fill="auto"/>
            <w:noWrap/>
            <w:vAlign w:val="bottom"/>
            <w:hideMark/>
          </w:tcPr>
          <w:p w14:paraId="1C85A2DC"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2.6625</w:t>
            </w:r>
          </w:p>
        </w:tc>
        <w:tc>
          <w:tcPr>
            <w:tcW w:w="1136" w:type="dxa"/>
            <w:tcBorders>
              <w:top w:val="nil"/>
              <w:left w:val="nil"/>
              <w:bottom w:val="nil"/>
              <w:right w:val="nil"/>
            </w:tcBorders>
            <w:shd w:val="clear" w:color="auto" w:fill="auto"/>
            <w:noWrap/>
            <w:vAlign w:val="bottom"/>
            <w:hideMark/>
          </w:tcPr>
          <w:p w14:paraId="4DC584F3"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0.0059</w:t>
            </w:r>
          </w:p>
        </w:tc>
        <w:tc>
          <w:tcPr>
            <w:tcW w:w="620" w:type="dxa"/>
            <w:tcBorders>
              <w:top w:val="nil"/>
              <w:left w:val="nil"/>
              <w:bottom w:val="nil"/>
              <w:right w:val="nil"/>
            </w:tcBorders>
            <w:shd w:val="clear" w:color="auto" w:fill="auto"/>
            <w:noWrap/>
            <w:vAlign w:val="bottom"/>
            <w:hideMark/>
          </w:tcPr>
          <w:p w14:paraId="2D8A2C81"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1585FC72" w14:textId="77777777" w:rsidTr="00825362">
        <w:trPr>
          <w:trHeight w:val="320"/>
        </w:trPr>
        <w:tc>
          <w:tcPr>
            <w:tcW w:w="3510" w:type="dxa"/>
            <w:tcBorders>
              <w:top w:val="nil"/>
              <w:left w:val="nil"/>
              <w:bottom w:val="nil"/>
              <w:right w:val="nil"/>
            </w:tcBorders>
            <w:shd w:val="clear" w:color="auto" w:fill="auto"/>
            <w:noWrap/>
            <w:vAlign w:val="bottom"/>
            <w:hideMark/>
          </w:tcPr>
          <w:p w14:paraId="5288A560"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One or more college credits )</w:t>
            </w:r>
          </w:p>
        </w:tc>
        <w:tc>
          <w:tcPr>
            <w:tcW w:w="1170" w:type="dxa"/>
            <w:tcBorders>
              <w:top w:val="nil"/>
              <w:left w:val="nil"/>
              <w:bottom w:val="nil"/>
              <w:right w:val="nil"/>
            </w:tcBorders>
            <w:shd w:val="clear" w:color="auto" w:fill="auto"/>
            <w:noWrap/>
            <w:vAlign w:val="bottom"/>
            <w:hideMark/>
          </w:tcPr>
          <w:p w14:paraId="5F3D34C1"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0.0241</w:t>
            </w:r>
          </w:p>
        </w:tc>
        <w:tc>
          <w:tcPr>
            <w:tcW w:w="1440" w:type="dxa"/>
            <w:tcBorders>
              <w:top w:val="nil"/>
              <w:left w:val="nil"/>
              <w:bottom w:val="nil"/>
              <w:right w:val="nil"/>
            </w:tcBorders>
            <w:shd w:val="clear" w:color="auto" w:fill="auto"/>
            <w:noWrap/>
            <w:vAlign w:val="bottom"/>
            <w:hideMark/>
          </w:tcPr>
          <w:p w14:paraId="4A1DCAFF"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0.0285</w:t>
            </w:r>
          </w:p>
        </w:tc>
        <w:tc>
          <w:tcPr>
            <w:tcW w:w="1440" w:type="dxa"/>
            <w:tcBorders>
              <w:top w:val="nil"/>
              <w:left w:val="nil"/>
              <w:bottom w:val="nil"/>
              <w:right w:val="nil"/>
            </w:tcBorders>
            <w:shd w:val="clear" w:color="auto" w:fill="auto"/>
            <w:noWrap/>
            <w:vAlign w:val="bottom"/>
            <w:hideMark/>
          </w:tcPr>
          <w:p w14:paraId="74016E47"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0.8454</w:t>
            </w:r>
          </w:p>
        </w:tc>
        <w:tc>
          <w:tcPr>
            <w:tcW w:w="1136" w:type="dxa"/>
            <w:tcBorders>
              <w:top w:val="nil"/>
              <w:left w:val="nil"/>
              <w:bottom w:val="nil"/>
              <w:right w:val="nil"/>
            </w:tcBorders>
            <w:shd w:val="clear" w:color="auto" w:fill="auto"/>
            <w:noWrap/>
            <w:vAlign w:val="bottom"/>
            <w:hideMark/>
          </w:tcPr>
          <w:p w14:paraId="75F08B3B"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0.3813</w:t>
            </w:r>
          </w:p>
        </w:tc>
        <w:tc>
          <w:tcPr>
            <w:tcW w:w="620" w:type="dxa"/>
            <w:tcBorders>
              <w:top w:val="nil"/>
              <w:left w:val="nil"/>
              <w:bottom w:val="nil"/>
              <w:right w:val="nil"/>
            </w:tcBorders>
            <w:shd w:val="clear" w:color="auto" w:fill="auto"/>
            <w:noWrap/>
            <w:vAlign w:val="bottom"/>
            <w:hideMark/>
          </w:tcPr>
          <w:p w14:paraId="281A56F0" w14:textId="77777777" w:rsidR="009A64CF" w:rsidRPr="009A64CF" w:rsidRDefault="009A64CF" w:rsidP="008A62FD">
            <w:pPr>
              <w:jc w:val="right"/>
              <w:rPr>
                <w:rFonts w:ascii="Times Roman" w:eastAsia="Times New Roman" w:hAnsi="Times Roman" w:cs="Times New Roman"/>
                <w:color w:val="000000"/>
                <w:szCs w:val="24"/>
              </w:rPr>
            </w:pPr>
          </w:p>
        </w:tc>
      </w:tr>
      <w:tr w:rsidR="009A64CF" w:rsidRPr="009A64CF" w14:paraId="6B558558" w14:textId="77777777" w:rsidTr="00825362">
        <w:trPr>
          <w:trHeight w:val="320"/>
        </w:trPr>
        <w:tc>
          <w:tcPr>
            <w:tcW w:w="3510" w:type="dxa"/>
            <w:tcBorders>
              <w:top w:val="nil"/>
              <w:left w:val="nil"/>
              <w:bottom w:val="nil"/>
              <w:right w:val="nil"/>
            </w:tcBorders>
            <w:shd w:val="clear" w:color="auto" w:fill="auto"/>
            <w:noWrap/>
            <w:vAlign w:val="bottom"/>
            <w:hideMark/>
          </w:tcPr>
          <w:p w14:paraId="50327149"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Associate's Degree)</w:t>
            </w:r>
          </w:p>
        </w:tc>
        <w:tc>
          <w:tcPr>
            <w:tcW w:w="1170" w:type="dxa"/>
            <w:tcBorders>
              <w:top w:val="nil"/>
              <w:left w:val="nil"/>
              <w:bottom w:val="nil"/>
              <w:right w:val="nil"/>
            </w:tcBorders>
            <w:shd w:val="clear" w:color="auto" w:fill="auto"/>
            <w:noWrap/>
            <w:vAlign w:val="center"/>
            <w:hideMark/>
          </w:tcPr>
          <w:p w14:paraId="3A30EF7C"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0.1248</w:t>
            </w:r>
          </w:p>
        </w:tc>
        <w:tc>
          <w:tcPr>
            <w:tcW w:w="1440" w:type="dxa"/>
            <w:tcBorders>
              <w:top w:val="nil"/>
              <w:left w:val="nil"/>
              <w:bottom w:val="nil"/>
              <w:right w:val="nil"/>
            </w:tcBorders>
            <w:shd w:val="clear" w:color="auto" w:fill="auto"/>
            <w:noWrap/>
            <w:vAlign w:val="bottom"/>
            <w:hideMark/>
          </w:tcPr>
          <w:p w14:paraId="02604C74"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0.0288</w:t>
            </w:r>
          </w:p>
        </w:tc>
        <w:tc>
          <w:tcPr>
            <w:tcW w:w="1440" w:type="dxa"/>
            <w:tcBorders>
              <w:top w:val="nil"/>
              <w:left w:val="nil"/>
              <w:bottom w:val="nil"/>
              <w:right w:val="nil"/>
            </w:tcBorders>
            <w:shd w:val="clear" w:color="auto" w:fill="auto"/>
            <w:noWrap/>
            <w:vAlign w:val="bottom"/>
            <w:hideMark/>
          </w:tcPr>
          <w:p w14:paraId="4361C0E7"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4.3321</w:t>
            </w:r>
          </w:p>
        </w:tc>
        <w:tc>
          <w:tcPr>
            <w:tcW w:w="1136" w:type="dxa"/>
            <w:tcBorders>
              <w:top w:val="nil"/>
              <w:left w:val="nil"/>
              <w:bottom w:val="nil"/>
              <w:right w:val="nil"/>
            </w:tcBorders>
            <w:shd w:val="clear" w:color="auto" w:fill="auto"/>
            <w:noWrap/>
            <w:vAlign w:val="bottom"/>
            <w:hideMark/>
          </w:tcPr>
          <w:p w14:paraId="183231B1"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1.22E-05</w:t>
            </w:r>
          </w:p>
        </w:tc>
        <w:tc>
          <w:tcPr>
            <w:tcW w:w="620" w:type="dxa"/>
            <w:tcBorders>
              <w:top w:val="nil"/>
              <w:left w:val="nil"/>
              <w:bottom w:val="nil"/>
              <w:right w:val="nil"/>
            </w:tcBorders>
            <w:shd w:val="clear" w:color="auto" w:fill="auto"/>
            <w:noWrap/>
            <w:vAlign w:val="bottom"/>
            <w:hideMark/>
          </w:tcPr>
          <w:p w14:paraId="58A920A0"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2ED5C60C" w14:textId="77777777" w:rsidTr="00825362">
        <w:trPr>
          <w:trHeight w:val="320"/>
        </w:trPr>
        <w:tc>
          <w:tcPr>
            <w:tcW w:w="3510" w:type="dxa"/>
            <w:tcBorders>
              <w:top w:val="nil"/>
              <w:left w:val="nil"/>
              <w:bottom w:val="nil"/>
              <w:right w:val="nil"/>
            </w:tcBorders>
            <w:shd w:val="clear" w:color="auto" w:fill="auto"/>
            <w:noWrap/>
            <w:vAlign w:val="bottom"/>
            <w:hideMark/>
          </w:tcPr>
          <w:p w14:paraId="4AE97E66"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Bachelor's Degree)</w:t>
            </w:r>
          </w:p>
        </w:tc>
        <w:tc>
          <w:tcPr>
            <w:tcW w:w="1170" w:type="dxa"/>
            <w:tcBorders>
              <w:top w:val="nil"/>
              <w:left w:val="nil"/>
              <w:bottom w:val="nil"/>
              <w:right w:val="nil"/>
            </w:tcBorders>
            <w:shd w:val="clear" w:color="auto" w:fill="auto"/>
            <w:noWrap/>
            <w:vAlign w:val="center"/>
            <w:hideMark/>
          </w:tcPr>
          <w:p w14:paraId="7AA2EB96"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-0.0020</w:t>
            </w:r>
          </w:p>
        </w:tc>
        <w:tc>
          <w:tcPr>
            <w:tcW w:w="1440" w:type="dxa"/>
            <w:tcBorders>
              <w:top w:val="nil"/>
              <w:left w:val="nil"/>
              <w:bottom w:val="nil"/>
              <w:right w:val="nil"/>
            </w:tcBorders>
            <w:shd w:val="clear" w:color="auto" w:fill="auto"/>
            <w:noWrap/>
            <w:vAlign w:val="bottom"/>
            <w:hideMark/>
          </w:tcPr>
          <w:p w14:paraId="5734E635"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0.0271</w:t>
            </w:r>
          </w:p>
        </w:tc>
        <w:tc>
          <w:tcPr>
            <w:tcW w:w="1440" w:type="dxa"/>
            <w:tcBorders>
              <w:top w:val="nil"/>
              <w:left w:val="nil"/>
              <w:bottom w:val="nil"/>
              <w:right w:val="nil"/>
            </w:tcBorders>
            <w:shd w:val="clear" w:color="auto" w:fill="auto"/>
            <w:noWrap/>
            <w:vAlign w:val="bottom"/>
            <w:hideMark/>
          </w:tcPr>
          <w:p w14:paraId="23705DE4"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-0.0729</w:t>
            </w:r>
          </w:p>
        </w:tc>
        <w:tc>
          <w:tcPr>
            <w:tcW w:w="1136" w:type="dxa"/>
            <w:tcBorders>
              <w:top w:val="nil"/>
              <w:left w:val="nil"/>
              <w:bottom w:val="nil"/>
              <w:right w:val="nil"/>
            </w:tcBorders>
            <w:shd w:val="clear" w:color="auto" w:fill="auto"/>
            <w:noWrap/>
            <w:vAlign w:val="bottom"/>
            <w:hideMark/>
          </w:tcPr>
          <w:p w14:paraId="28CEB71E"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0.9390</w:t>
            </w:r>
          </w:p>
        </w:tc>
        <w:tc>
          <w:tcPr>
            <w:tcW w:w="620" w:type="dxa"/>
            <w:tcBorders>
              <w:top w:val="nil"/>
              <w:left w:val="nil"/>
              <w:bottom w:val="nil"/>
              <w:right w:val="nil"/>
            </w:tcBorders>
            <w:shd w:val="clear" w:color="auto" w:fill="auto"/>
            <w:noWrap/>
            <w:vAlign w:val="bottom"/>
            <w:hideMark/>
          </w:tcPr>
          <w:p w14:paraId="1D53B1B9" w14:textId="77777777" w:rsidR="009A64CF" w:rsidRPr="009A64CF" w:rsidRDefault="009A64CF" w:rsidP="008A62FD">
            <w:pPr>
              <w:jc w:val="right"/>
              <w:rPr>
                <w:rFonts w:ascii="Times Roman" w:eastAsia="Times New Roman" w:hAnsi="Times Roman" w:cs="Times New Roman"/>
                <w:color w:val="000000"/>
                <w:szCs w:val="24"/>
              </w:rPr>
            </w:pPr>
          </w:p>
        </w:tc>
      </w:tr>
      <w:tr w:rsidR="009A64CF" w:rsidRPr="009A64CF" w14:paraId="68AC2E59" w14:textId="77777777" w:rsidTr="00825362">
        <w:trPr>
          <w:trHeight w:val="320"/>
        </w:trPr>
        <w:tc>
          <w:tcPr>
            <w:tcW w:w="3510" w:type="dxa"/>
            <w:tcBorders>
              <w:top w:val="nil"/>
              <w:left w:val="nil"/>
              <w:bottom w:val="nil"/>
              <w:right w:val="nil"/>
            </w:tcBorders>
            <w:shd w:val="clear" w:color="auto" w:fill="auto"/>
            <w:noWrap/>
            <w:vAlign w:val="bottom"/>
            <w:hideMark/>
          </w:tcPr>
          <w:p w14:paraId="5A1B8AE8"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Master's Degree)</w:t>
            </w:r>
          </w:p>
        </w:tc>
        <w:tc>
          <w:tcPr>
            <w:tcW w:w="1170" w:type="dxa"/>
            <w:tcBorders>
              <w:top w:val="nil"/>
              <w:left w:val="nil"/>
              <w:bottom w:val="nil"/>
              <w:right w:val="nil"/>
            </w:tcBorders>
            <w:shd w:val="clear" w:color="auto" w:fill="auto"/>
            <w:noWrap/>
            <w:vAlign w:val="bottom"/>
            <w:hideMark/>
          </w:tcPr>
          <w:p w14:paraId="6DACCA3C"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0.0560</w:t>
            </w:r>
          </w:p>
        </w:tc>
        <w:tc>
          <w:tcPr>
            <w:tcW w:w="1440" w:type="dxa"/>
            <w:tcBorders>
              <w:top w:val="nil"/>
              <w:left w:val="nil"/>
              <w:bottom w:val="nil"/>
              <w:right w:val="nil"/>
            </w:tcBorders>
            <w:shd w:val="clear" w:color="auto" w:fill="auto"/>
            <w:noWrap/>
            <w:vAlign w:val="bottom"/>
            <w:hideMark/>
          </w:tcPr>
          <w:p w14:paraId="18D7457A"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0.0310</w:t>
            </w:r>
          </w:p>
        </w:tc>
        <w:tc>
          <w:tcPr>
            <w:tcW w:w="1440" w:type="dxa"/>
            <w:tcBorders>
              <w:top w:val="nil"/>
              <w:left w:val="nil"/>
              <w:bottom w:val="nil"/>
              <w:right w:val="nil"/>
            </w:tcBorders>
            <w:shd w:val="clear" w:color="auto" w:fill="auto"/>
            <w:noWrap/>
            <w:vAlign w:val="bottom"/>
            <w:hideMark/>
          </w:tcPr>
          <w:p w14:paraId="15911F88"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1.8097</w:t>
            </w:r>
          </w:p>
        </w:tc>
        <w:tc>
          <w:tcPr>
            <w:tcW w:w="1136" w:type="dxa"/>
            <w:tcBorders>
              <w:top w:val="nil"/>
              <w:left w:val="nil"/>
              <w:bottom w:val="nil"/>
              <w:right w:val="nil"/>
            </w:tcBorders>
            <w:shd w:val="clear" w:color="auto" w:fill="auto"/>
            <w:noWrap/>
            <w:vAlign w:val="bottom"/>
            <w:hideMark/>
          </w:tcPr>
          <w:p w14:paraId="7B735F72"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0.0635</w:t>
            </w:r>
          </w:p>
        </w:tc>
        <w:tc>
          <w:tcPr>
            <w:tcW w:w="620" w:type="dxa"/>
            <w:tcBorders>
              <w:top w:val="nil"/>
              <w:left w:val="nil"/>
              <w:bottom w:val="nil"/>
              <w:right w:val="nil"/>
            </w:tcBorders>
            <w:shd w:val="clear" w:color="auto" w:fill="auto"/>
            <w:noWrap/>
            <w:vAlign w:val="bottom"/>
            <w:hideMark/>
          </w:tcPr>
          <w:p w14:paraId="14219DB7"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649BC6F7" w14:textId="77777777" w:rsidTr="00825362">
        <w:trPr>
          <w:trHeight w:val="320"/>
        </w:trPr>
        <w:tc>
          <w:tcPr>
            <w:tcW w:w="3510" w:type="dxa"/>
            <w:tcBorders>
              <w:top w:val="nil"/>
              <w:left w:val="nil"/>
              <w:bottom w:val="nil"/>
              <w:right w:val="nil"/>
            </w:tcBorders>
            <w:shd w:val="clear" w:color="auto" w:fill="auto"/>
            <w:noWrap/>
            <w:vAlign w:val="bottom"/>
            <w:hideMark/>
          </w:tcPr>
          <w:p w14:paraId="307B075E"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Professional beyond Bachelor's)</w:t>
            </w:r>
          </w:p>
        </w:tc>
        <w:tc>
          <w:tcPr>
            <w:tcW w:w="1170" w:type="dxa"/>
            <w:tcBorders>
              <w:top w:val="nil"/>
              <w:left w:val="nil"/>
              <w:bottom w:val="nil"/>
              <w:right w:val="nil"/>
            </w:tcBorders>
            <w:shd w:val="clear" w:color="auto" w:fill="auto"/>
            <w:noWrap/>
            <w:vAlign w:val="bottom"/>
            <w:hideMark/>
          </w:tcPr>
          <w:p w14:paraId="7AD65E5D"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-0.1085</w:t>
            </w:r>
          </w:p>
        </w:tc>
        <w:tc>
          <w:tcPr>
            <w:tcW w:w="1440" w:type="dxa"/>
            <w:tcBorders>
              <w:top w:val="nil"/>
              <w:left w:val="nil"/>
              <w:bottom w:val="nil"/>
              <w:right w:val="nil"/>
            </w:tcBorders>
            <w:shd w:val="clear" w:color="auto" w:fill="auto"/>
            <w:noWrap/>
            <w:vAlign w:val="bottom"/>
            <w:hideMark/>
          </w:tcPr>
          <w:p w14:paraId="0CEEFEFD"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0.0484</w:t>
            </w:r>
          </w:p>
        </w:tc>
        <w:tc>
          <w:tcPr>
            <w:tcW w:w="1440" w:type="dxa"/>
            <w:tcBorders>
              <w:top w:val="nil"/>
              <w:left w:val="nil"/>
              <w:bottom w:val="nil"/>
              <w:right w:val="nil"/>
            </w:tcBorders>
            <w:shd w:val="clear" w:color="auto" w:fill="auto"/>
            <w:noWrap/>
            <w:vAlign w:val="bottom"/>
            <w:hideMark/>
          </w:tcPr>
          <w:p w14:paraId="47B8E44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-2.2423</w:t>
            </w:r>
          </w:p>
        </w:tc>
        <w:tc>
          <w:tcPr>
            <w:tcW w:w="1136" w:type="dxa"/>
            <w:tcBorders>
              <w:top w:val="nil"/>
              <w:left w:val="nil"/>
              <w:bottom w:val="nil"/>
              <w:right w:val="nil"/>
            </w:tcBorders>
            <w:shd w:val="clear" w:color="auto" w:fill="auto"/>
            <w:noWrap/>
            <w:vAlign w:val="bottom"/>
            <w:hideMark/>
          </w:tcPr>
          <w:p w14:paraId="1B1A9D16"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0.0101</w:t>
            </w:r>
          </w:p>
        </w:tc>
        <w:tc>
          <w:tcPr>
            <w:tcW w:w="620" w:type="dxa"/>
            <w:tcBorders>
              <w:top w:val="nil"/>
              <w:left w:val="nil"/>
              <w:bottom w:val="nil"/>
              <w:right w:val="nil"/>
            </w:tcBorders>
            <w:shd w:val="clear" w:color="auto" w:fill="auto"/>
            <w:noWrap/>
            <w:vAlign w:val="bottom"/>
            <w:hideMark/>
          </w:tcPr>
          <w:p w14:paraId="6709234A"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r w:rsidR="009A64CF" w:rsidRPr="009A64CF" w14:paraId="657FB384" w14:textId="77777777" w:rsidTr="00825362">
        <w:trPr>
          <w:trHeight w:val="320"/>
        </w:trPr>
        <w:tc>
          <w:tcPr>
            <w:tcW w:w="3510" w:type="dxa"/>
            <w:tcBorders>
              <w:top w:val="nil"/>
              <w:left w:val="nil"/>
              <w:bottom w:val="single" w:sz="4" w:space="0" w:color="auto"/>
              <w:right w:val="nil"/>
            </w:tcBorders>
            <w:shd w:val="clear" w:color="auto" w:fill="auto"/>
            <w:noWrap/>
            <w:vAlign w:val="bottom"/>
            <w:hideMark/>
          </w:tcPr>
          <w:p w14:paraId="472CDFF3" w14:textId="77777777" w:rsidR="009A64CF" w:rsidRPr="009A64CF" w:rsidRDefault="009A64CF" w:rsidP="008A62FD">
            <w:pPr>
              <w:rPr>
                <w:rFonts w:ascii="Times Roman" w:eastAsia="Times New Roman" w:hAnsi="Times Roman" w:cs="Times New Roman"/>
                <w:b/>
                <w:bCs/>
                <w:color w:val="000000"/>
                <w:szCs w:val="24"/>
              </w:rPr>
            </w:pPr>
            <w:r w:rsidRPr="009A64CF">
              <w:rPr>
                <w:rFonts w:ascii="Times Roman" w:eastAsia="Times New Roman" w:hAnsi="Times Roman" w:cs="Times New Roman"/>
                <w:b/>
                <w:bCs/>
                <w:color w:val="000000"/>
                <w:szCs w:val="24"/>
              </w:rPr>
              <w:t>I(Female * Doctorate Degree)</w:t>
            </w:r>
          </w:p>
        </w:tc>
        <w:tc>
          <w:tcPr>
            <w:tcW w:w="1170" w:type="dxa"/>
            <w:tcBorders>
              <w:top w:val="nil"/>
              <w:left w:val="nil"/>
              <w:bottom w:val="single" w:sz="4" w:space="0" w:color="auto"/>
              <w:right w:val="nil"/>
            </w:tcBorders>
            <w:shd w:val="clear" w:color="auto" w:fill="auto"/>
            <w:noWrap/>
            <w:vAlign w:val="bottom"/>
            <w:hideMark/>
          </w:tcPr>
          <w:p w14:paraId="1F984E89"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0.1784</w:t>
            </w:r>
          </w:p>
        </w:tc>
        <w:tc>
          <w:tcPr>
            <w:tcW w:w="1440" w:type="dxa"/>
            <w:tcBorders>
              <w:top w:val="nil"/>
              <w:left w:val="nil"/>
              <w:bottom w:val="single" w:sz="4" w:space="0" w:color="auto"/>
              <w:right w:val="nil"/>
            </w:tcBorders>
            <w:shd w:val="clear" w:color="auto" w:fill="auto"/>
            <w:noWrap/>
            <w:vAlign w:val="bottom"/>
            <w:hideMark/>
          </w:tcPr>
          <w:p w14:paraId="3109AEC5"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0.0545</w:t>
            </w:r>
          </w:p>
        </w:tc>
        <w:tc>
          <w:tcPr>
            <w:tcW w:w="1440" w:type="dxa"/>
            <w:tcBorders>
              <w:top w:val="nil"/>
              <w:left w:val="nil"/>
              <w:bottom w:val="single" w:sz="4" w:space="0" w:color="auto"/>
              <w:right w:val="nil"/>
            </w:tcBorders>
            <w:shd w:val="clear" w:color="auto" w:fill="auto"/>
            <w:noWrap/>
            <w:vAlign w:val="bottom"/>
            <w:hideMark/>
          </w:tcPr>
          <w:p w14:paraId="5B827C9A"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3.2739</w:t>
            </w:r>
          </w:p>
        </w:tc>
        <w:tc>
          <w:tcPr>
            <w:tcW w:w="1136" w:type="dxa"/>
            <w:tcBorders>
              <w:top w:val="nil"/>
              <w:left w:val="nil"/>
              <w:bottom w:val="single" w:sz="4" w:space="0" w:color="auto"/>
              <w:right w:val="nil"/>
            </w:tcBorders>
            <w:shd w:val="clear" w:color="auto" w:fill="auto"/>
            <w:noWrap/>
            <w:vAlign w:val="bottom"/>
            <w:hideMark/>
          </w:tcPr>
          <w:p w14:paraId="37F31343" w14:textId="77777777" w:rsidR="009A64CF" w:rsidRPr="009A64CF" w:rsidRDefault="009A64CF" w:rsidP="008A62FD">
            <w:pPr>
              <w:jc w:val="right"/>
              <w:rPr>
                <w:rFonts w:ascii="Times Roman" w:eastAsia="Times New Roman" w:hAnsi="Times Roman" w:cs="Times New Roman"/>
                <w:color w:val="000000"/>
                <w:szCs w:val="24"/>
              </w:rPr>
            </w:pPr>
            <w:r w:rsidRPr="009A64CF">
              <w:rPr>
                <w:rFonts w:ascii="Times Roman" w:eastAsia="Times New Roman" w:hAnsi="Times Roman" w:cs="Times New Roman"/>
                <w:color w:val="000000"/>
                <w:szCs w:val="24"/>
              </w:rPr>
              <w:t>0.0009</w:t>
            </w:r>
          </w:p>
        </w:tc>
        <w:tc>
          <w:tcPr>
            <w:tcW w:w="620" w:type="dxa"/>
            <w:tcBorders>
              <w:top w:val="nil"/>
              <w:left w:val="nil"/>
              <w:bottom w:val="single" w:sz="4" w:space="0" w:color="auto"/>
              <w:right w:val="nil"/>
            </w:tcBorders>
            <w:shd w:val="clear" w:color="auto" w:fill="auto"/>
            <w:noWrap/>
            <w:vAlign w:val="bottom"/>
            <w:hideMark/>
          </w:tcPr>
          <w:p w14:paraId="0336B9BA" w14:textId="77777777" w:rsidR="009A64CF" w:rsidRPr="009A64CF" w:rsidRDefault="009A64CF" w:rsidP="008A62FD">
            <w:pPr>
              <w:rPr>
                <w:rFonts w:ascii="Calibri" w:eastAsia="Times New Roman" w:hAnsi="Calibri" w:cs="Times New Roman"/>
                <w:color w:val="000000"/>
                <w:sz w:val="22"/>
                <w:szCs w:val="22"/>
              </w:rPr>
            </w:pPr>
            <w:r w:rsidRPr="009A64CF">
              <w:rPr>
                <w:rFonts w:ascii="Calibri" w:eastAsia="Times New Roman" w:hAnsi="Calibri" w:cs="Times New Roman"/>
                <w:color w:val="000000"/>
                <w:sz w:val="22"/>
                <w:szCs w:val="22"/>
              </w:rPr>
              <w:t>***</w:t>
            </w:r>
          </w:p>
        </w:tc>
      </w:tr>
    </w:tbl>
    <w:p w14:paraId="60BE48BC" w14:textId="0746FAD0" w:rsidR="00DC77D6" w:rsidRDefault="00D3587C" w:rsidP="008A62FD">
      <w:pPr>
        <w:jc w:val="both"/>
        <w:rPr>
          <w:rFonts w:ascii="Times New Roman" w:eastAsia="Times New Roman" w:hAnsi="Times New Roman" w:cs="Times New Roman"/>
        </w:rPr>
      </w:pPr>
      <w:r w:rsidRPr="00D3587C">
        <w:rPr>
          <w:rFonts w:ascii="Times New Roman" w:eastAsia="Times New Roman" w:hAnsi="Times New Roman" w:cs="Times New Roman"/>
          <w:noProof/>
        </w:rPr>
        <mc:AlternateContent>
          <mc:Choice Requires="wps">
            <w:drawing>
              <wp:anchor distT="45720" distB="45720" distL="114300" distR="114300" simplePos="0" relativeHeight="251658240" behindDoc="0" locked="0" layoutInCell="1" allowOverlap="1" wp14:anchorId="609F980C" wp14:editId="0F77AFF4">
                <wp:simplePos x="0" y="0"/>
                <wp:positionH relativeFrom="column">
                  <wp:posOffset>11430</wp:posOffset>
                </wp:positionH>
                <wp:positionV relativeFrom="paragraph">
                  <wp:posOffset>167640</wp:posOffset>
                </wp:positionV>
                <wp:extent cx="4218940" cy="796925"/>
                <wp:effectExtent l="0" t="0" r="1016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940" cy="796925"/>
                        </a:xfrm>
                        <a:prstGeom prst="rect">
                          <a:avLst/>
                        </a:prstGeom>
                        <a:solidFill>
                          <a:srgbClr val="FFFFFF"/>
                        </a:solidFill>
                        <a:ln w="9525">
                          <a:solidFill>
                            <a:srgbClr val="000000"/>
                          </a:solidFill>
                          <a:miter lim="800000"/>
                          <a:headEnd/>
                          <a:tailEnd/>
                        </a:ln>
                      </wps:spPr>
                      <wps:txbx>
                        <w:txbxContent>
                          <w:p w14:paraId="340CD8E0" w14:textId="77777777" w:rsidR="00D3587C" w:rsidRDefault="00D3587C" w:rsidP="00D3587C">
                            <w:pPr>
                              <w:jc w:val="both"/>
                            </w:pPr>
                            <w:r w:rsidRPr="0094727E">
                              <w:rPr>
                                <w:rFonts w:ascii="Times New Roman" w:eastAsia="Times New Roman" w:hAnsi="Times New Roman" w:cs="Times New Roman"/>
                                <w:b/>
                                <w:bCs/>
                                <w:lang w:val="fr-FR"/>
                              </w:rPr>
                              <w:t>Signif. codes:</w:t>
                            </w:r>
                            <w:r w:rsidRPr="008707AE">
                              <w:rPr>
                                <w:rFonts w:ascii="Times New Roman" w:eastAsia="Times New Roman" w:hAnsi="Times New Roman" w:cs="Times New Roman"/>
                                <w:lang w:val="fr-FR"/>
                              </w:rPr>
                              <w:t xml:space="preserve">  0 ‘***’ 0.001 ‘**’ 0.01 ‘*’ 0.05 ‘.’ </w:t>
                            </w:r>
                            <w:r w:rsidRPr="519840FB">
                              <w:rPr>
                                <w:rFonts w:ascii="Times New Roman" w:eastAsia="Times New Roman" w:hAnsi="Times New Roman" w:cs="Times New Roman"/>
                              </w:rPr>
                              <w:t>0.1 ‘ ’ 1</w:t>
                            </w:r>
                          </w:p>
                          <w:p w14:paraId="6BE8E5C2" w14:textId="77777777" w:rsidR="00D3587C" w:rsidRDefault="00D3587C" w:rsidP="00D3587C">
                            <w:pPr>
                              <w:jc w:val="both"/>
                            </w:pPr>
                            <w:r w:rsidRPr="0094727E">
                              <w:rPr>
                                <w:rFonts w:ascii="Times New Roman" w:eastAsia="Times New Roman" w:hAnsi="Times New Roman" w:cs="Times New Roman"/>
                                <w:b/>
                                <w:bCs/>
                              </w:rPr>
                              <w:t>Residual standard error:</w:t>
                            </w:r>
                            <w:r w:rsidRPr="519840FB">
                              <w:rPr>
                                <w:rFonts w:ascii="Times New Roman" w:eastAsia="Times New Roman" w:hAnsi="Times New Roman" w:cs="Times New Roman"/>
                              </w:rPr>
                              <w:t xml:space="preserve"> 1.871 on 77935 degrees of freedom</w:t>
                            </w:r>
                          </w:p>
                          <w:p w14:paraId="60C34241" w14:textId="77777777" w:rsidR="00D3587C" w:rsidRDefault="00D3587C" w:rsidP="00D3587C">
                            <w:pPr>
                              <w:jc w:val="both"/>
                            </w:pPr>
                            <w:r w:rsidRPr="0094727E">
                              <w:rPr>
                                <w:rFonts w:ascii="Times New Roman" w:eastAsia="Times New Roman" w:hAnsi="Times New Roman" w:cs="Times New Roman"/>
                                <w:b/>
                                <w:bCs/>
                              </w:rPr>
                              <w:t>Multiple R-squared:</w:t>
                            </w:r>
                            <w:r w:rsidRPr="519840FB">
                              <w:rPr>
                                <w:rFonts w:ascii="Times New Roman" w:eastAsia="Times New Roman" w:hAnsi="Times New Roman" w:cs="Times New Roman"/>
                              </w:rPr>
                              <w:t xml:space="preserve">  0.002572, </w:t>
                            </w:r>
                            <w:r w:rsidRPr="0094727E">
                              <w:rPr>
                                <w:rFonts w:ascii="Times New Roman" w:eastAsia="Times New Roman" w:hAnsi="Times New Roman" w:cs="Times New Roman"/>
                                <w:b/>
                                <w:bCs/>
                              </w:rPr>
                              <w:t>Adjusted R-squared:</w:t>
                            </w:r>
                            <w:r w:rsidRPr="519840FB">
                              <w:rPr>
                                <w:rFonts w:ascii="Times New Roman" w:eastAsia="Times New Roman" w:hAnsi="Times New Roman" w:cs="Times New Roman"/>
                              </w:rPr>
                              <w:t xml:space="preserve">  0.002303 </w:t>
                            </w:r>
                          </w:p>
                          <w:p w14:paraId="3DD19E57" w14:textId="77777777" w:rsidR="00D3587C" w:rsidRDefault="00D3587C" w:rsidP="00D3587C">
                            <w:pPr>
                              <w:jc w:val="both"/>
                              <w:rPr>
                                <w:rFonts w:ascii="Times New Roman" w:eastAsia="Times New Roman" w:hAnsi="Times New Roman" w:cs="Times New Roman"/>
                              </w:rPr>
                            </w:pPr>
                            <w:r w:rsidRPr="0094727E">
                              <w:rPr>
                                <w:rFonts w:ascii="Times New Roman" w:eastAsia="Times New Roman" w:hAnsi="Times New Roman" w:cs="Times New Roman"/>
                                <w:b/>
                                <w:bCs/>
                              </w:rPr>
                              <w:t>F-statistic:</w:t>
                            </w:r>
                            <w:r w:rsidRPr="519840FB">
                              <w:rPr>
                                <w:rFonts w:ascii="Times New Roman" w:eastAsia="Times New Roman" w:hAnsi="Times New Roman" w:cs="Times New Roman"/>
                              </w:rPr>
                              <w:t xml:space="preserve"> 9.569 on 21 and 77935 </w:t>
                            </w:r>
                            <w:r w:rsidRPr="0094727E">
                              <w:rPr>
                                <w:rFonts w:ascii="Times New Roman" w:eastAsia="Times New Roman" w:hAnsi="Times New Roman" w:cs="Times New Roman"/>
                                <w:b/>
                                <w:bCs/>
                              </w:rPr>
                              <w:t>DF,  p-value:</w:t>
                            </w:r>
                            <w:r w:rsidRPr="519840FB">
                              <w:rPr>
                                <w:rFonts w:ascii="Times New Roman" w:eastAsia="Times New Roman" w:hAnsi="Times New Roman" w:cs="Times New Roman"/>
                              </w:rPr>
                              <w:t xml:space="preserve"> &lt; 2.2e-16</w:t>
                            </w:r>
                          </w:p>
                          <w:p w14:paraId="47BB2F84" w14:textId="038F736B" w:rsidR="00D3587C" w:rsidRDefault="00D3587C" w:rsidP="00D358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980C" id="_x0000_s1028" type="#_x0000_t202" style="position:absolute;left:0;text-align:left;margin-left:.9pt;margin-top:13.2pt;width:332.2pt;height:62.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">
                <v:textbox>
                  <w:txbxContent>
                    <w:p w14:paraId="340CD8E0" w14:textId="77777777" w:rsidR="00D3587C" w:rsidRDefault="00D3587C" w:rsidP="00D3587C">
                      <w:pPr>
                        <w:jc w:val="both"/>
                      </w:pPr>
                      <w:r w:rsidRPr="0094727E">
                        <w:rPr>
                          <w:rFonts w:ascii="Times New Roman" w:eastAsia="Times New Roman" w:hAnsi="Times New Roman" w:cs="Times New Roman"/>
                          <w:b/>
                          <w:bCs/>
                          <w:lang w:val="fr-FR"/>
                        </w:rPr>
                        <w:t>Signif. codes:</w:t>
                      </w:r>
                      <w:r w:rsidRPr="008707AE">
                        <w:rPr>
                          <w:rFonts w:ascii="Times New Roman" w:eastAsia="Times New Roman" w:hAnsi="Times New Roman" w:cs="Times New Roman"/>
                          <w:lang w:val="fr-FR"/>
                        </w:rPr>
                        <w:t xml:space="preserve">  0 ‘***’ 0.001 ‘**’ 0.01 ‘*’ 0.05 ‘.’ </w:t>
                      </w:r>
                      <w:r w:rsidRPr="519840FB">
                        <w:rPr>
                          <w:rFonts w:ascii="Times New Roman" w:eastAsia="Times New Roman" w:hAnsi="Times New Roman" w:cs="Times New Roman"/>
                        </w:rPr>
                        <w:t>0.1 ‘ ’ 1</w:t>
                      </w:r>
                    </w:p>
                    <w:p w14:paraId="6BE8E5C2" w14:textId="77777777" w:rsidR="00D3587C" w:rsidRDefault="00D3587C" w:rsidP="00D3587C">
                      <w:pPr>
                        <w:jc w:val="both"/>
                      </w:pPr>
                      <w:r w:rsidRPr="0094727E">
                        <w:rPr>
                          <w:rFonts w:ascii="Times New Roman" w:eastAsia="Times New Roman" w:hAnsi="Times New Roman" w:cs="Times New Roman"/>
                          <w:b/>
                          <w:bCs/>
                        </w:rPr>
                        <w:t>Residual standard error:</w:t>
                      </w:r>
                      <w:r w:rsidRPr="519840FB">
                        <w:rPr>
                          <w:rFonts w:ascii="Times New Roman" w:eastAsia="Times New Roman" w:hAnsi="Times New Roman" w:cs="Times New Roman"/>
                        </w:rPr>
                        <w:t xml:space="preserve"> 1.871 on 77935 degrees of freedom</w:t>
                      </w:r>
                    </w:p>
                    <w:p w14:paraId="60C34241" w14:textId="77777777" w:rsidR="00D3587C" w:rsidRDefault="00D3587C" w:rsidP="00D3587C">
                      <w:pPr>
                        <w:jc w:val="both"/>
                      </w:pPr>
                      <w:r w:rsidRPr="0094727E">
                        <w:rPr>
                          <w:rFonts w:ascii="Times New Roman" w:eastAsia="Times New Roman" w:hAnsi="Times New Roman" w:cs="Times New Roman"/>
                          <w:b/>
                          <w:bCs/>
                        </w:rPr>
                        <w:t>Multiple R-squared:</w:t>
                      </w:r>
                      <w:r w:rsidRPr="519840FB">
                        <w:rPr>
                          <w:rFonts w:ascii="Times New Roman" w:eastAsia="Times New Roman" w:hAnsi="Times New Roman" w:cs="Times New Roman"/>
                        </w:rPr>
                        <w:t xml:space="preserve">  0.002572, </w:t>
                      </w:r>
                      <w:r w:rsidRPr="0094727E">
                        <w:rPr>
                          <w:rFonts w:ascii="Times New Roman" w:eastAsia="Times New Roman" w:hAnsi="Times New Roman" w:cs="Times New Roman"/>
                          <w:b/>
                          <w:bCs/>
                        </w:rPr>
                        <w:t>Adjusted R-squared:</w:t>
                      </w:r>
                      <w:r w:rsidRPr="519840FB">
                        <w:rPr>
                          <w:rFonts w:ascii="Times New Roman" w:eastAsia="Times New Roman" w:hAnsi="Times New Roman" w:cs="Times New Roman"/>
                        </w:rPr>
                        <w:t xml:space="preserve">  0.002303 </w:t>
                      </w:r>
                    </w:p>
                    <w:p w14:paraId="3DD19E57" w14:textId="77777777" w:rsidR="00D3587C" w:rsidRDefault="00D3587C" w:rsidP="00D3587C">
                      <w:pPr>
                        <w:jc w:val="both"/>
                        <w:rPr>
                          <w:rFonts w:ascii="Times New Roman" w:eastAsia="Times New Roman" w:hAnsi="Times New Roman" w:cs="Times New Roman"/>
                        </w:rPr>
                      </w:pPr>
                      <w:r w:rsidRPr="0094727E">
                        <w:rPr>
                          <w:rFonts w:ascii="Times New Roman" w:eastAsia="Times New Roman" w:hAnsi="Times New Roman" w:cs="Times New Roman"/>
                          <w:b/>
                          <w:bCs/>
                        </w:rPr>
                        <w:t>F-statistic:</w:t>
                      </w:r>
                      <w:r w:rsidRPr="519840FB">
                        <w:rPr>
                          <w:rFonts w:ascii="Times New Roman" w:eastAsia="Times New Roman" w:hAnsi="Times New Roman" w:cs="Times New Roman"/>
                        </w:rPr>
                        <w:t xml:space="preserve"> 9.569 on 21 and 77935 </w:t>
                      </w:r>
                      <w:r w:rsidRPr="0094727E">
                        <w:rPr>
                          <w:rFonts w:ascii="Times New Roman" w:eastAsia="Times New Roman" w:hAnsi="Times New Roman" w:cs="Times New Roman"/>
                          <w:b/>
                          <w:bCs/>
                        </w:rPr>
                        <w:t>DF,  p-value:</w:t>
                      </w:r>
                      <w:r w:rsidRPr="519840FB">
                        <w:rPr>
                          <w:rFonts w:ascii="Times New Roman" w:eastAsia="Times New Roman" w:hAnsi="Times New Roman" w:cs="Times New Roman"/>
                        </w:rPr>
                        <w:t xml:space="preserve"> &lt; 2.2e-16</w:t>
                      </w:r>
                    </w:p>
                    <w:p w14:paraId="47BB2F84" w14:textId="038F736B" w:rsidR="00D3587C" w:rsidRDefault="00D3587C" w:rsidP="00D3587C"/>
                  </w:txbxContent>
                </v:textbox>
                <w10:wrap type="square"/>
              </v:shape>
            </w:pict>
          </mc:Fallback>
        </mc:AlternateContent>
      </w:r>
    </w:p>
    <w:p w14:paraId="5214F62F" w14:textId="2CA8B5C1" w:rsidR="001E309A" w:rsidRDefault="001E309A" w:rsidP="008A62FD">
      <w:pPr>
        <w:jc w:val="both"/>
      </w:pPr>
    </w:p>
    <w:p w14:paraId="08ED25E2" w14:textId="2B05597E" w:rsidR="00D3587C" w:rsidRPr="00CB4C3D" w:rsidRDefault="00D3587C" w:rsidP="008A62FD">
      <w:pPr>
        <w:jc w:val="both"/>
      </w:pPr>
    </w:p>
    <w:p w14:paraId="3C539702" w14:textId="77777777" w:rsidR="00D3587C" w:rsidRDefault="00D3587C" w:rsidP="008A62FD">
      <w:pPr>
        <w:spacing w:beforeLines="80" w:before="192" w:afterLines="80" w:after="192"/>
        <w:jc w:val="both"/>
        <w:rPr>
          <w:rFonts w:ascii="Times New Roman" w:eastAsia="Times New Roman" w:hAnsi="Times New Roman" w:cs="Times New Roman"/>
          <w:b/>
          <w:bCs/>
        </w:rPr>
      </w:pPr>
    </w:p>
    <w:p w14:paraId="1DDDFE0B" w14:textId="77777777" w:rsidR="00D3587C" w:rsidRDefault="00D3587C" w:rsidP="008A62FD">
      <w:pPr>
        <w:spacing w:beforeLines="80" w:before="192" w:afterLines="80" w:after="192"/>
        <w:jc w:val="both"/>
        <w:rPr>
          <w:rFonts w:ascii="Times New Roman" w:eastAsia="Times New Roman" w:hAnsi="Times New Roman" w:cs="Times New Roman"/>
          <w:b/>
          <w:bCs/>
        </w:rPr>
      </w:pPr>
    </w:p>
    <w:p w14:paraId="390139B3" w14:textId="77777777" w:rsidR="0050430A" w:rsidRDefault="0050430A" w:rsidP="000D529F">
      <w:pPr>
        <w:spacing w:beforeLines="80" w:before="192" w:afterLines="80" w:after="192"/>
        <w:jc w:val="both"/>
        <w:rPr>
          <w:rFonts w:ascii="Times New Roman" w:eastAsia="Times New Roman" w:hAnsi="Times New Roman" w:cs="Times New Roman"/>
          <w:b/>
          <w:bCs/>
        </w:rPr>
      </w:pPr>
    </w:p>
    <w:p w14:paraId="0A97E56E" w14:textId="77777777" w:rsidR="0050430A" w:rsidRDefault="0050430A" w:rsidP="000D529F">
      <w:pPr>
        <w:spacing w:beforeLines="80" w:before="192" w:afterLines="80" w:after="192"/>
        <w:jc w:val="both"/>
        <w:rPr>
          <w:rFonts w:ascii="Times New Roman" w:eastAsia="Times New Roman" w:hAnsi="Times New Roman" w:cs="Times New Roman"/>
          <w:b/>
          <w:bCs/>
        </w:rPr>
      </w:pPr>
    </w:p>
    <w:p w14:paraId="1A33784B" w14:textId="77777777" w:rsidR="0050430A" w:rsidRDefault="0050430A" w:rsidP="000D529F">
      <w:pPr>
        <w:spacing w:beforeLines="80" w:before="192" w:afterLines="80" w:after="192"/>
        <w:jc w:val="both"/>
        <w:rPr>
          <w:rFonts w:ascii="Times New Roman" w:eastAsia="Times New Roman" w:hAnsi="Times New Roman" w:cs="Times New Roman"/>
          <w:b/>
          <w:bCs/>
        </w:rPr>
      </w:pPr>
    </w:p>
    <w:p w14:paraId="1C08AF67" w14:textId="77777777" w:rsidR="0050430A" w:rsidRDefault="0050430A" w:rsidP="000D529F">
      <w:pPr>
        <w:spacing w:beforeLines="80" w:before="192" w:afterLines="80" w:after="192"/>
        <w:jc w:val="both"/>
        <w:rPr>
          <w:rFonts w:ascii="Times New Roman" w:eastAsia="Times New Roman" w:hAnsi="Times New Roman" w:cs="Times New Roman"/>
          <w:b/>
          <w:bCs/>
        </w:rPr>
      </w:pPr>
    </w:p>
    <w:p w14:paraId="5CDBBB59" w14:textId="283B72B4" w:rsidR="00761EB1" w:rsidRDefault="00761EB1" w:rsidP="000D529F">
      <w:pPr>
        <w:spacing w:beforeLines="80" w:before="192" w:afterLines="80" w:after="192"/>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4. </w:t>
      </w:r>
      <w:r w:rsidR="00F53EFA">
        <w:rPr>
          <w:rFonts w:ascii="Times New Roman" w:eastAsia="Times New Roman" w:hAnsi="Times New Roman" w:cs="Times New Roman"/>
          <w:b/>
          <w:bCs/>
        </w:rPr>
        <w:t>Gender Earning</w:t>
      </w:r>
      <w:r w:rsidR="003B5882">
        <w:rPr>
          <w:rFonts w:ascii="Times New Roman" w:eastAsia="Times New Roman" w:hAnsi="Times New Roman" w:cs="Times New Roman"/>
          <w:b/>
          <w:bCs/>
        </w:rPr>
        <w:t>s Gap</w:t>
      </w:r>
      <w:r w:rsidR="00082484">
        <w:rPr>
          <w:rFonts w:ascii="Times New Roman" w:eastAsia="Times New Roman" w:hAnsi="Times New Roman" w:cs="Times New Roman"/>
          <w:b/>
          <w:bCs/>
        </w:rPr>
        <w:t xml:space="preserve"> for each level of Education Attainment</w:t>
      </w:r>
    </w:p>
    <w:tbl>
      <w:tblPr>
        <w:tblW w:w="6340" w:type="dxa"/>
        <w:tblLook w:val="04A0" w:firstRow="1" w:lastRow="0" w:firstColumn="1" w:lastColumn="0" w:noHBand="0" w:noVBand="1"/>
      </w:tblPr>
      <w:tblGrid>
        <w:gridCol w:w="3380"/>
        <w:gridCol w:w="2960"/>
      </w:tblGrid>
      <w:tr w:rsidR="00761EB1" w:rsidRPr="00761EB1" w14:paraId="54A2C012" w14:textId="77777777" w:rsidTr="00761EB1">
        <w:trPr>
          <w:trHeight w:val="32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5D399"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Educational Attainment</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02F38E32"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Gender Earnings Gap</w:t>
            </w:r>
          </w:p>
        </w:tc>
      </w:tr>
      <w:tr w:rsidR="00761EB1" w:rsidRPr="00761EB1" w14:paraId="1BD615A0"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02AF5D51"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 xml:space="preserve">No High School Degree </w:t>
            </w:r>
          </w:p>
        </w:tc>
        <w:tc>
          <w:tcPr>
            <w:tcW w:w="2960" w:type="dxa"/>
            <w:tcBorders>
              <w:top w:val="nil"/>
              <w:left w:val="nil"/>
              <w:bottom w:val="nil"/>
              <w:right w:val="single" w:sz="4" w:space="0" w:color="auto"/>
            </w:tcBorders>
            <w:shd w:val="clear" w:color="auto" w:fill="auto"/>
            <w:noWrap/>
            <w:vAlign w:val="center"/>
            <w:hideMark/>
          </w:tcPr>
          <w:p w14:paraId="1C9BB0B0"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16.78%</w:t>
            </w:r>
          </w:p>
        </w:tc>
      </w:tr>
      <w:tr w:rsidR="00761EB1" w:rsidRPr="00761EB1" w14:paraId="3C453A74"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7F0862C1"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High school</w:t>
            </w:r>
          </w:p>
        </w:tc>
        <w:tc>
          <w:tcPr>
            <w:tcW w:w="2960" w:type="dxa"/>
            <w:tcBorders>
              <w:top w:val="nil"/>
              <w:left w:val="nil"/>
              <w:bottom w:val="nil"/>
              <w:right w:val="single" w:sz="4" w:space="0" w:color="auto"/>
            </w:tcBorders>
            <w:shd w:val="clear" w:color="auto" w:fill="auto"/>
            <w:noWrap/>
            <w:vAlign w:val="center"/>
            <w:hideMark/>
          </w:tcPr>
          <w:p w14:paraId="7FC178D3"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7.75%</w:t>
            </w:r>
          </w:p>
        </w:tc>
      </w:tr>
      <w:tr w:rsidR="00761EB1" w:rsidRPr="00761EB1" w14:paraId="1D78D981"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46E03B19"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GED</w:t>
            </w:r>
          </w:p>
        </w:tc>
        <w:tc>
          <w:tcPr>
            <w:tcW w:w="2960" w:type="dxa"/>
            <w:tcBorders>
              <w:top w:val="nil"/>
              <w:left w:val="nil"/>
              <w:bottom w:val="nil"/>
              <w:right w:val="single" w:sz="4" w:space="0" w:color="auto"/>
            </w:tcBorders>
            <w:shd w:val="clear" w:color="auto" w:fill="auto"/>
            <w:noWrap/>
            <w:vAlign w:val="center"/>
            <w:hideMark/>
          </w:tcPr>
          <w:p w14:paraId="23480873"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12.66%</w:t>
            </w:r>
          </w:p>
        </w:tc>
      </w:tr>
      <w:tr w:rsidR="00761EB1" w:rsidRPr="00761EB1" w14:paraId="2B389DF4"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403CE668"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 xml:space="preserve">Some College </w:t>
            </w:r>
          </w:p>
        </w:tc>
        <w:tc>
          <w:tcPr>
            <w:tcW w:w="2960" w:type="dxa"/>
            <w:tcBorders>
              <w:top w:val="nil"/>
              <w:left w:val="nil"/>
              <w:bottom w:val="nil"/>
              <w:right w:val="single" w:sz="4" w:space="0" w:color="auto"/>
            </w:tcBorders>
            <w:shd w:val="clear" w:color="auto" w:fill="auto"/>
            <w:noWrap/>
            <w:vAlign w:val="center"/>
            <w:hideMark/>
          </w:tcPr>
          <w:p w14:paraId="7B5FF4A0"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9.24%</w:t>
            </w:r>
          </w:p>
        </w:tc>
      </w:tr>
      <w:tr w:rsidR="00761EB1" w:rsidRPr="00761EB1" w14:paraId="25453603"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36106EFC"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 xml:space="preserve">One or more college credits </w:t>
            </w:r>
          </w:p>
        </w:tc>
        <w:tc>
          <w:tcPr>
            <w:tcW w:w="2960" w:type="dxa"/>
            <w:tcBorders>
              <w:top w:val="nil"/>
              <w:left w:val="nil"/>
              <w:bottom w:val="nil"/>
              <w:right w:val="single" w:sz="4" w:space="0" w:color="auto"/>
            </w:tcBorders>
            <w:shd w:val="clear" w:color="auto" w:fill="auto"/>
            <w:noWrap/>
            <w:vAlign w:val="center"/>
            <w:hideMark/>
          </w:tcPr>
          <w:p w14:paraId="2F7E8F1E"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14.75%</w:t>
            </w:r>
          </w:p>
        </w:tc>
      </w:tr>
      <w:tr w:rsidR="00761EB1" w:rsidRPr="00761EB1" w14:paraId="40078391"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6B35C8D6"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Associate's Degree</w:t>
            </w:r>
          </w:p>
        </w:tc>
        <w:tc>
          <w:tcPr>
            <w:tcW w:w="2960" w:type="dxa"/>
            <w:tcBorders>
              <w:top w:val="nil"/>
              <w:left w:val="nil"/>
              <w:bottom w:val="nil"/>
              <w:right w:val="single" w:sz="4" w:space="0" w:color="auto"/>
            </w:tcBorders>
            <w:shd w:val="clear" w:color="auto" w:fill="auto"/>
            <w:noWrap/>
            <w:vAlign w:val="center"/>
            <w:hideMark/>
          </w:tcPr>
          <w:p w14:paraId="096698FB"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5.72%</w:t>
            </w:r>
          </w:p>
        </w:tc>
      </w:tr>
      <w:tr w:rsidR="00761EB1" w:rsidRPr="00761EB1" w14:paraId="281CA131"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7B4F15DB"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Bachelor's Degree</w:t>
            </w:r>
          </w:p>
        </w:tc>
        <w:tc>
          <w:tcPr>
            <w:tcW w:w="2960" w:type="dxa"/>
            <w:tcBorders>
              <w:top w:val="nil"/>
              <w:left w:val="nil"/>
              <w:bottom w:val="nil"/>
              <w:right w:val="single" w:sz="4" w:space="0" w:color="auto"/>
            </w:tcBorders>
            <w:shd w:val="clear" w:color="auto" w:fill="auto"/>
            <w:noWrap/>
            <w:vAlign w:val="center"/>
            <w:hideMark/>
          </w:tcPr>
          <w:p w14:paraId="24067E01"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16.95%</w:t>
            </w:r>
          </w:p>
        </w:tc>
      </w:tr>
      <w:tr w:rsidR="00761EB1" w:rsidRPr="00761EB1" w14:paraId="092EF687"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6D608A72"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Master's Degree</w:t>
            </w:r>
          </w:p>
        </w:tc>
        <w:tc>
          <w:tcPr>
            <w:tcW w:w="2960" w:type="dxa"/>
            <w:tcBorders>
              <w:top w:val="nil"/>
              <w:left w:val="nil"/>
              <w:bottom w:val="nil"/>
              <w:right w:val="single" w:sz="4" w:space="0" w:color="auto"/>
            </w:tcBorders>
            <w:shd w:val="clear" w:color="auto" w:fill="auto"/>
            <w:noWrap/>
            <w:vAlign w:val="center"/>
            <w:hideMark/>
          </w:tcPr>
          <w:p w14:paraId="2BAC39B7"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12%</w:t>
            </w:r>
          </w:p>
        </w:tc>
      </w:tr>
      <w:tr w:rsidR="00761EB1" w:rsidRPr="00761EB1" w14:paraId="61F22739" w14:textId="77777777" w:rsidTr="00761EB1">
        <w:trPr>
          <w:trHeight w:val="320"/>
        </w:trPr>
        <w:tc>
          <w:tcPr>
            <w:tcW w:w="3380" w:type="dxa"/>
            <w:tcBorders>
              <w:top w:val="nil"/>
              <w:left w:val="single" w:sz="4" w:space="0" w:color="auto"/>
              <w:bottom w:val="nil"/>
              <w:right w:val="single" w:sz="4" w:space="0" w:color="auto"/>
            </w:tcBorders>
            <w:shd w:val="clear" w:color="auto" w:fill="auto"/>
            <w:noWrap/>
            <w:vAlign w:val="center"/>
            <w:hideMark/>
          </w:tcPr>
          <w:p w14:paraId="69B452BC"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Professional beyond Bachelor's</w:t>
            </w:r>
          </w:p>
        </w:tc>
        <w:tc>
          <w:tcPr>
            <w:tcW w:w="2960" w:type="dxa"/>
            <w:tcBorders>
              <w:top w:val="nil"/>
              <w:left w:val="nil"/>
              <w:bottom w:val="nil"/>
              <w:right w:val="single" w:sz="4" w:space="0" w:color="auto"/>
            </w:tcBorders>
            <w:shd w:val="clear" w:color="auto" w:fill="auto"/>
            <w:noWrap/>
            <w:vAlign w:val="center"/>
            <w:hideMark/>
          </w:tcPr>
          <w:p w14:paraId="45D6F141"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25.34%</w:t>
            </w:r>
          </w:p>
        </w:tc>
      </w:tr>
      <w:tr w:rsidR="00761EB1" w:rsidRPr="00761EB1" w14:paraId="6206295E" w14:textId="77777777" w:rsidTr="00761EB1">
        <w:trPr>
          <w:trHeight w:val="320"/>
        </w:trPr>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21D7A308" w14:textId="77777777" w:rsidR="00761EB1" w:rsidRPr="00761EB1" w:rsidRDefault="00761EB1" w:rsidP="00761EB1">
            <w:pPr>
              <w:jc w:val="center"/>
              <w:rPr>
                <w:rFonts w:ascii="Times Roman" w:eastAsia="Times New Roman" w:hAnsi="Times Roman" w:cs="Times New Roman"/>
                <w:b/>
                <w:bCs/>
                <w:color w:val="000000"/>
                <w:szCs w:val="24"/>
              </w:rPr>
            </w:pPr>
            <w:r w:rsidRPr="00761EB1">
              <w:rPr>
                <w:rFonts w:ascii="Times Roman" w:eastAsia="Times New Roman" w:hAnsi="Times Roman" w:cs="Times New Roman"/>
                <w:b/>
                <w:bCs/>
                <w:color w:val="000000"/>
                <w:szCs w:val="24"/>
              </w:rPr>
              <w:t>Doctorate Degree</w:t>
            </w:r>
          </w:p>
        </w:tc>
        <w:tc>
          <w:tcPr>
            <w:tcW w:w="2960" w:type="dxa"/>
            <w:tcBorders>
              <w:top w:val="nil"/>
              <w:left w:val="nil"/>
              <w:bottom w:val="single" w:sz="4" w:space="0" w:color="auto"/>
              <w:right w:val="single" w:sz="4" w:space="0" w:color="auto"/>
            </w:tcBorders>
            <w:shd w:val="clear" w:color="auto" w:fill="auto"/>
            <w:noWrap/>
            <w:vAlign w:val="center"/>
            <w:hideMark/>
          </w:tcPr>
          <w:p w14:paraId="68961DE8" w14:textId="77777777" w:rsidR="00761EB1" w:rsidRPr="00761EB1" w:rsidRDefault="00761EB1" w:rsidP="00761EB1">
            <w:pPr>
              <w:jc w:val="center"/>
              <w:rPr>
                <w:rFonts w:ascii="Times Roman" w:eastAsia="Times New Roman" w:hAnsi="Times Roman" w:cs="Times New Roman"/>
                <w:color w:val="000000"/>
                <w:szCs w:val="24"/>
              </w:rPr>
            </w:pPr>
            <w:r w:rsidRPr="00761EB1">
              <w:rPr>
                <w:rFonts w:ascii="Times Roman" w:eastAsia="Times New Roman" w:hAnsi="Times Roman" w:cs="Times New Roman"/>
                <w:color w:val="000000"/>
                <w:szCs w:val="24"/>
              </w:rPr>
              <w:t>0.53%</w:t>
            </w:r>
          </w:p>
        </w:tc>
      </w:tr>
    </w:tbl>
    <w:p w14:paraId="0985A834" w14:textId="77777777" w:rsidR="00D611C8" w:rsidRDefault="00D611C8" w:rsidP="000D529F">
      <w:pPr>
        <w:spacing w:beforeLines="80" w:before="192" w:afterLines="80" w:after="192"/>
        <w:jc w:val="both"/>
        <w:rPr>
          <w:rFonts w:ascii="Times New Roman" w:eastAsia="Times New Roman" w:hAnsi="Times New Roman" w:cs="Times New Roman"/>
          <w:b/>
          <w:bCs/>
        </w:rPr>
      </w:pPr>
    </w:p>
    <w:p w14:paraId="78BA758B" w14:textId="6DD4F593" w:rsidR="24D0AE89" w:rsidRDefault="35C69AF6" w:rsidP="008A62FD">
      <w:pPr>
        <w:spacing w:beforeLines="80" w:before="192" w:afterLines="80" w:after="192"/>
        <w:jc w:val="both"/>
        <w:rPr>
          <w:rFonts w:ascii="Times New Roman" w:eastAsia="Times New Roman" w:hAnsi="Times New Roman" w:cs="Times New Roman"/>
          <w:b/>
          <w:bCs/>
        </w:rPr>
      </w:pPr>
      <w:r w:rsidRPr="35C69AF6">
        <w:rPr>
          <w:rFonts w:ascii="Times New Roman" w:eastAsia="Times New Roman" w:hAnsi="Times New Roman" w:cs="Times New Roman"/>
          <w:b/>
          <w:bCs/>
        </w:rPr>
        <w:t>Conclusion</w:t>
      </w:r>
    </w:p>
    <w:p w14:paraId="36F7334E" w14:textId="77777777" w:rsidR="00A37A3E" w:rsidRDefault="0EF6DD52" w:rsidP="000D529F">
      <w:pPr>
        <w:spacing w:beforeLines="80" w:before="192" w:afterLines="80" w:after="192"/>
        <w:ind w:firstLine="720"/>
        <w:jc w:val="both"/>
        <w:rPr>
          <w:rFonts w:ascii="Times New Roman" w:eastAsia="Times New Roman" w:hAnsi="Times New Roman" w:cs="Times New Roman"/>
        </w:rPr>
      </w:pPr>
      <w:r w:rsidRPr="0EF6DD52">
        <w:rPr>
          <w:rFonts w:ascii="Times New Roman" w:eastAsia="Times New Roman" w:hAnsi="Times New Roman" w:cs="Times New Roman"/>
        </w:rPr>
        <w:t xml:space="preserve">The earnings </w:t>
      </w:r>
      <w:r w:rsidR="153D7180" w:rsidRPr="153D7180">
        <w:rPr>
          <w:rFonts w:ascii="Times New Roman" w:eastAsia="Times New Roman" w:hAnsi="Times New Roman" w:cs="Times New Roman"/>
        </w:rPr>
        <w:t>per education level of an</w:t>
      </w:r>
      <w:r w:rsidRPr="0EF6DD52">
        <w:rPr>
          <w:rFonts w:ascii="Times New Roman" w:eastAsia="Times New Roman" w:hAnsi="Times New Roman" w:cs="Times New Roman"/>
        </w:rPr>
        <w:t xml:space="preserve"> individual in the state of Florida, have a st</w:t>
      </w:r>
      <w:r w:rsidR="00625B9E">
        <w:rPr>
          <w:rFonts w:ascii="Times New Roman" w:eastAsia="Times New Roman" w:hAnsi="Times New Roman" w:cs="Times New Roman"/>
        </w:rPr>
        <w:t>r</w:t>
      </w:r>
      <w:r w:rsidRPr="0EF6DD52">
        <w:rPr>
          <w:rFonts w:ascii="Times New Roman" w:eastAsia="Times New Roman" w:hAnsi="Times New Roman" w:cs="Times New Roman"/>
        </w:rPr>
        <w:t>ong</w:t>
      </w:r>
      <w:r w:rsidR="153D7180" w:rsidRPr="153D7180">
        <w:rPr>
          <w:rFonts w:ascii="Times New Roman" w:eastAsia="Times New Roman" w:hAnsi="Times New Roman" w:cs="Times New Roman"/>
        </w:rPr>
        <w:t xml:space="preserve"> positive correlation</w:t>
      </w:r>
      <w:r w:rsidR="3267E667" w:rsidRPr="3267E667">
        <w:rPr>
          <w:rFonts w:ascii="Times New Roman" w:eastAsia="Times New Roman" w:hAnsi="Times New Roman" w:cs="Times New Roman"/>
        </w:rPr>
        <w:t xml:space="preserve">. </w:t>
      </w:r>
    </w:p>
    <w:p w14:paraId="11263E5D" w14:textId="2B459E55" w:rsidR="007D008C" w:rsidRDefault="007D008C" w:rsidP="000D529F">
      <w:pPr>
        <w:spacing w:beforeLines="80" w:before="192" w:afterLines="80" w:after="192"/>
        <w:ind w:firstLine="720"/>
        <w:jc w:val="both"/>
        <w:rPr>
          <w:rFonts w:ascii="Times New Roman" w:eastAsia="Times New Roman" w:hAnsi="Times New Roman" w:cs="Times New Roman"/>
        </w:rPr>
      </w:pPr>
      <w:r>
        <w:rPr>
          <w:rFonts w:ascii="Times New Roman" w:eastAsia="Times New Roman" w:hAnsi="Times New Roman" w:cs="Times New Roman"/>
        </w:rPr>
        <w:t xml:space="preserve">Through our findings, we </w:t>
      </w:r>
      <w:r w:rsidR="009A168E">
        <w:rPr>
          <w:rFonts w:ascii="Times New Roman" w:eastAsia="Times New Roman" w:hAnsi="Times New Roman" w:cs="Times New Roman"/>
        </w:rPr>
        <w:t xml:space="preserve">were able to </w:t>
      </w:r>
      <w:r w:rsidR="00916DAB">
        <w:rPr>
          <w:rFonts w:ascii="Times New Roman" w:eastAsia="Times New Roman" w:hAnsi="Times New Roman" w:cs="Times New Roman"/>
        </w:rPr>
        <w:t xml:space="preserve">conclude </w:t>
      </w:r>
      <w:r w:rsidR="00B7090D">
        <w:rPr>
          <w:rFonts w:ascii="Times New Roman" w:eastAsia="Times New Roman" w:hAnsi="Times New Roman" w:cs="Times New Roman"/>
        </w:rPr>
        <w:t xml:space="preserve">the overall gender earnings gap </w:t>
      </w:r>
      <w:r w:rsidR="007D192B">
        <w:rPr>
          <w:rFonts w:ascii="Times New Roman" w:eastAsia="Times New Roman" w:hAnsi="Times New Roman" w:cs="Times New Roman"/>
        </w:rPr>
        <w:t xml:space="preserve">in Florida </w:t>
      </w:r>
      <w:r w:rsidR="007C1F49">
        <w:rPr>
          <w:rFonts w:ascii="Times New Roman" w:eastAsia="Times New Roman" w:hAnsi="Times New Roman" w:cs="Times New Roman"/>
        </w:rPr>
        <w:t xml:space="preserve">and how it </w:t>
      </w:r>
      <w:r w:rsidR="002341F2">
        <w:rPr>
          <w:rFonts w:ascii="Times New Roman" w:eastAsia="Times New Roman" w:hAnsi="Times New Roman" w:cs="Times New Roman"/>
        </w:rPr>
        <w:t>varies</w:t>
      </w:r>
      <w:r w:rsidR="007C1F49">
        <w:rPr>
          <w:rFonts w:ascii="Times New Roman" w:eastAsia="Times New Roman" w:hAnsi="Times New Roman" w:cs="Times New Roman"/>
        </w:rPr>
        <w:t xml:space="preserve"> by educational attainment</w:t>
      </w:r>
      <w:r w:rsidR="00272497">
        <w:rPr>
          <w:rFonts w:ascii="Times New Roman" w:eastAsia="Times New Roman" w:hAnsi="Times New Roman" w:cs="Times New Roman"/>
        </w:rPr>
        <w:t xml:space="preserve">. </w:t>
      </w:r>
      <w:r w:rsidR="00E52FD7">
        <w:rPr>
          <w:rFonts w:ascii="Times New Roman" w:eastAsia="Times New Roman" w:hAnsi="Times New Roman" w:cs="Times New Roman"/>
        </w:rPr>
        <w:t xml:space="preserve">The results above allow us to </w:t>
      </w:r>
      <w:r w:rsidR="001B5237">
        <w:rPr>
          <w:rFonts w:ascii="Times New Roman" w:eastAsia="Times New Roman" w:hAnsi="Times New Roman" w:cs="Times New Roman"/>
        </w:rPr>
        <w:t>determine</w:t>
      </w:r>
      <w:r w:rsidR="002341F2">
        <w:rPr>
          <w:rFonts w:ascii="Times New Roman" w:eastAsia="Times New Roman" w:hAnsi="Times New Roman" w:cs="Times New Roman"/>
        </w:rPr>
        <w:t xml:space="preserve"> </w:t>
      </w:r>
      <w:r w:rsidR="00E710DA">
        <w:rPr>
          <w:rFonts w:ascii="Times New Roman" w:eastAsia="Times New Roman" w:hAnsi="Times New Roman" w:cs="Times New Roman"/>
        </w:rPr>
        <w:t xml:space="preserve">that </w:t>
      </w:r>
      <w:r w:rsidR="001B5237">
        <w:rPr>
          <w:rFonts w:ascii="Times New Roman" w:eastAsia="Times New Roman" w:hAnsi="Times New Roman" w:cs="Times New Roman"/>
        </w:rPr>
        <w:t xml:space="preserve">there is </w:t>
      </w:r>
      <w:r w:rsidR="00E37088">
        <w:rPr>
          <w:rFonts w:ascii="Times New Roman" w:eastAsia="Times New Roman" w:hAnsi="Times New Roman" w:cs="Times New Roman"/>
        </w:rPr>
        <w:t xml:space="preserve">indeed </w:t>
      </w:r>
      <w:r w:rsidR="009E3487">
        <w:rPr>
          <w:rFonts w:ascii="Times New Roman" w:eastAsia="Times New Roman" w:hAnsi="Times New Roman" w:cs="Times New Roman"/>
        </w:rPr>
        <w:t xml:space="preserve">a </w:t>
      </w:r>
      <w:r w:rsidR="00DF2B4D">
        <w:rPr>
          <w:rFonts w:ascii="Times New Roman" w:eastAsia="Times New Roman" w:hAnsi="Times New Roman" w:cs="Times New Roman"/>
        </w:rPr>
        <w:t>g</w:t>
      </w:r>
      <w:r w:rsidR="00E37088">
        <w:rPr>
          <w:rFonts w:ascii="Times New Roman" w:eastAsia="Times New Roman" w:hAnsi="Times New Roman" w:cs="Times New Roman"/>
        </w:rPr>
        <w:t>ender</w:t>
      </w:r>
      <w:ins w:id="0" w:author="Gahbiche, Yahya">
        <w:r w:rsidR="009E3487">
          <w:rPr>
            <w:rFonts w:ascii="Times New Roman" w:eastAsia="Times New Roman" w:hAnsi="Times New Roman" w:cs="Times New Roman"/>
          </w:rPr>
          <w:t>s</w:t>
        </w:r>
        <w:r w:rsidR="00E37088">
          <w:rPr>
            <w:rFonts w:ascii="Times New Roman" w:eastAsia="Times New Roman" w:hAnsi="Times New Roman" w:cs="Times New Roman"/>
          </w:rPr>
          <w:t>gender</w:t>
        </w:r>
      </w:ins>
      <w:r w:rsidR="00E37088">
        <w:rPr>
          <w:rFonts w:ascii="Times New Roman" w:eastAsia="Times New Roman" w:hAnsi="Times New Roman" w:cs="Times New Roman"/>
        </w:rPr>
        <w:t xml:space="preserve"> earning</w:t>
      </w:r>
      <w:r w:rsidR="00532A8E">
        <w:rPr>
          <w:rFonts w:ascii="Times New Roman" w:eastAsia="Times New Roman" w:hAnsi="Times New Roman" w:cs="Times New Roman"/>
        </w:rPr>
        <w:t xml:space="preserve">s gap due to </w:t>
      </w:r>
      <w:bookmarkStart w:id="1" w:name="_GoBack"/>
      <w:bookmarkEnd w:id="1"/>
      <w:r w:rsidR="008D5E46">
        <w:rPr>
          <w:rFonts w:ascii="Times New Roman" w:eastAsia="Times New Roman" w:hAnsi="Times New Roman" w:cs="Times New Roman"/>
        </w:rPr>
        <w:t xml:space="preserve">the </w:t>
      </w:r>
      <w:r w:rsidR="00BF1938">
        <w:rPr>
          <w:rFonts w:ascii="Times New Roman" w:eastAsia="Times New Roman" w:hAnsi="Times New Roman" w:cs="Times New Roman"/>
        </w:rPr>
        <w:t xml:space="preserve">strong correlation between </w:t>
      </w:r>
      <w:r w:rsidR="00DF2B4D">
        <w:rPr>
          <w:rFonts w:ascii="Times New Roman" w:eastAsia="Times New Roman" w:hAnsi="Times New Roman" w:cs="Times New Roman"/>
        </w:rPr>
        <w:t xml:space="preserve">annual earnings and </w:t>
      </w:r>
      <w:r w:rsidR="002C02D8">
        <w:rPr>
          <w:rFonts w:ascii="Times New Roman" w:eastAsia="Times New Roman" w:hAnsi="Times New Roman" w:cs="Times New Roman"/>
        </w:rPr>
        <w:t xml:space="preserve">the </w:t>
      </w:r>
      <w:r w:rsidR="008D5E46">
        <w:rPr>
          <w:rFonts w:ascii="Times New Roman" w:eastAsia="Times New Roman" w:hAnsi="Times New Roman" w:cs="Times New Roman"/>
        </w:rPr>
        <w:t>increase in educational attainment</w:t>
      </w:r>
      <w:r w:rsidR="009E3487">
        <w:rPr>
          <w:rFonts w:ascii="Times New Roman" w:eastAsia="Times New Roman" w:hAnsi="Times New Roman" w:cs="Times New Roman"/>
        </w:rPr>
        <w:t>.</w:t>
      </w:r>
    </w:p>
    <w:p w14:paraId="4B998395" w14:textId="77777777" w:rsidR="000E7FB0" w:rsidRDefault="000E7FB0" w:rsidP="000D529F">
      <w:pPr>
        <w:spacing w:beforeLines="80" w:before="192" w:afterLines="80" w:after="192"/>
        <w:ind w:firstLine="720"/>
        <w:jc w:val="both"/>
        <w:rPr>
          <w:rFonts w:ascii="Times New Roman" w:eastAsia="Times New Roman" w:hAnsi="Times New Roman" w:cs="Times New Roman"/>
        </w:rPr>
      </w:pPr>
    </w:p>
    <w:p w14:paraId="641414F1" w14:textId="77777777" w:rsidR="000E7FB0" w:rsidRDefault="000E7FB0" w:rsidP="000E7FB0">
      <w:pPr>
        <w:spacing w:beforeLines="80" w:before="192" w:afterLines="80" w:after="192"/>
        <w:ind w:firstLine="720"/>
        <w:jc w:val="both"/>
        <w:rPr>
          <w:rFonts w:ascii="Times New Roman" w:eastAsia="Times New Roman" w:hAnsi="Times New Roman" w:cs="Times New Roman"/>
        </w:rPr>
      </w:pPr>
      <w:r w:rsidRPr="2B6A969F">
        <w:rPr>
          <w:rFonts w:ascii="Times New Roman" w:eastAsia="Times New Roman" w:hAnsi="Times New Roman" w:cs="Times New Roman"/>
        </w:rPr>
        <w:t>We also found evidence of gender biasness in the state of Florida, when we analyzed the difference in earnings per educational level based on an individual’s gender. Female individuals are earning less than male individuals who have attained the same educational level. We can infer the gender of an individual does affect the premium given for attainment of higher education in favor of male individuals</w:t>
      </w:r>
      <w:r w:rsidRPr="36165305">
        <w:rPr>
          <w:rFonts w:ascii="Times New Roman" w:eastAsia="Times New Roman" w:hAnsi="Times New Roman" w:cs="Times New Roman"/>
        </w:rPr>
        <w:t xml:space="preserve"> in the state of Florida.</w:t>
      </w:r>
    </w:p>
    <w:p w14:paraId="1BE966A9" w14:textId="77777777" w:rsidR="000E7FB0" w:rsidRDefault="000E7FB0" w:rsidP="000E7FB0">
      <w:pPr>
        <w:spacing w:beforeLines="80" w:before="192" w:afterLines="80" w:after="192"/>
        <w:jc w:val="both"/>
        <w:rPr>
          <w:rFonts w:ascii="Times New Roman" w:eastAsia="Times New Roman" w:hAnsi="Times New Roman" w:cs="Times New Roman"/>
        </w:rPr>
      </w:pPr>
    </w:p>
    <w:p w14:paraId="719BBEBC" w14:textId="75541D5B" w:rsidR="005A7AD3" w:rsidRDefault="36165305" w:rsidP="008A62FD">
      <w:pPr>
        <w:spacing w:beforeLines="80" w:before="192" w:afterLines="80" w:after="192"/>
        <w:ind w:firstLine="720"/>
        <w:jc w:val="both"/>
        <w:rPr>
          <w:rFonts w:ascii="Times New Roman" w:eastAsia="Times New Roman" w:hAnsi="Times New Roman" w:cs="Times New Roman"/>
        </w:rPr>
      </w:pPr>
      <w:r w:rsidRPr="36165305">
        <w:rPr>
          <w:rFonts w:ascii="Times New Roman" w:eastAsia="Times New Roman" w:hAnsi="Times New Roman" w:cs="Times New Roman"/>
        </w:rPr>
        <w:t>We also recognize that these results are limited to trusting that individuals answered the census honestly</w:t>
      </w:r>
      <w:r w:rsidR="59A425A9" w:rsidRPr="59A425A9">
        <w:rPr>
          <w:rFonts w:ascii="Times New Roman" w:eastAsia="Times New Roman" w:hAnsi="Times New Roman" w:cs="Times New Roman"/>
        </w:rPr>
        <w:t xml:space="preserve">, and that </w:t>
      </w:r>
      <w:r w:rsidR="46A50AFF" w:rsidRPr="46A50AFF">
        <w:rPr>
          <w:rFonts w:ascii="Times New Roman" w:eastAsia="Times New Roman" w:hAnsi="Times New Roman" w:cs="Times New Roman"/>
        </w:rPr>
        <w:t>the model did not capture the effect of all the</w:t>
      </w:r>
      <w:r w:rsidR="27803CF1" w:rsidRPr="27803CF1">
        <w:rPr>
          <w:rFonts w:ascii="Times New Roman" w:eastAsia="Times New Roman" w:hAnsi="Times New Roman" w:cs="Times New Roman"/>
        </w:rPr>
        <w:t xml:space="preserve"> variables that could influence earnings as there are so many factors that affect </w:t>
      </w:r>
      <w:r w:rsidR="09167E46" w:rsidRPr="09167E46">
        <w:rPr>
          <w:rFonts w:ascii="Times New Roman" w:eastAsia="Times New Roman" w:hAnsi="Times New Roman" w:cs="Times New Roman"/>
        </w:rPr>
        <w:t>one’s</w:t>
      </w:r>
      <w:r w:rsidR="27803CF1" w:rsidRPr="27803CF1">
        <w:rPr>
          <w:rFonts w:ascii="Times New Roman" w:eastAsia="Times New Roman" w:hAnsi="Times New Roman" w:cs="Times New Roman"/>
        </w:rPr>
        <w:t xml:space="preserve"> earnings.</w:t>
      </w:r>
      <w:r w:rsidRPr="36165305">
        <w:rPr>
          <w:rFonts w:ascii="Times New Roman" w:eastAsia="Times New Roman" w:hAnsi="Times New Roman" w:cs="Times New Roman"/>
        </w:rPr>
        <w:t xml:space="preserve"> </w:t>
      </w:r>
      <w:r w:rsidR="3267E667" w:rsidRPr="3267E667">
        <w:rPr>
          <w:rFonts w:ascii="Times New Roman" w:eastAsia="Times New Roman" w:hAnsi="Times New Roman" w:cs="Times New Roman"/>
        </w:rPr>
        <w:t>Using fixed effects to control for the</w:t>
      </w:r>
      <w:r w:rsidR="153D7180" w:rsidRPr="153D7180">
        <w:rPr>
          <w:rFonts w:ascii="Times New Roman" w:eastAsia="Times New Roman" w:hAnsi="Times New Roman" w:cs="Times New Roman"/>
        </w:rPr>
        <w:t xml:space="preserve"> </w:t>
      </w:r>
      <w:r w:rsidR="6D5286A0" w:rsidRPr="6D5286A0">
        <w:rPr>
          <w:rFonts w:ascii="Times New Roman" w:eastAsia="Times New Roman" w:hAnsi="Times New Roman" w:cs="Times New Roman"/>
        </w:rPr>
        <w:t>type of education level an individual has attained</w:t>
      </w:r>
      <w:r w:rsidR="1D9EB4A2" w:rsidRPr="1D9EB4A2">
        <w:rPr>
          <w:rFonts w:ascii="Times New Roman" w:eastAsia="Times New Roman" w:hAnsi="Times New Roman" w:cs="Times New Roman"/>
        </w:rPr>
        <w:t xml:space="preserve">, we find that the </w:t>
      </w:r>
      <w:r w:rsidR="0D273016" w:rsidRPr="0D273016">
        <w:rPr>
          <w:rFonts w:ascii="Times New Roman" w:eastAsia="Times New Roman" w:hAnsi="Times New Roman" w:cs="Times New Roman"/>
        </w:rPr>
        <w:t xml:space="preserve">growth between </w:t>
      </w:r>
      <w:r w:rsidR="14A53168" w:rsidRPr="14A53168">
        <w:rPr>
          <w:rFonts w:ascii="Times New Roman" w:eastAsia="Times New Roman" w:hAnsi="Times New Roman" w:cs="Times New Roman"/>
        </w:rPr>
        <w:t>l</w:t>
      </w:r>
      <w:r w:rsidR="14A53168" w:rsidRPr="7D27B3A7">
        <w:rPr>
          <w:rFonts w:ascii="Times New Roman" w:eastAsia="Times New Roman" w:hAnsi="Times New Roman" w:cs="Times New Roman"/>
          <w:color w:val="000000" w:themeColor="text1"/>
        </w:rPr>
        <w:t xml:space="preserve">evel of education attainment to </w:t>
      </w:r>
      <w:r w:rsidR="0D273016" w:rsidRPr="7D27B3A7">
        <w:rPr>
          <w:rFonts w:ascii="Times New Roman" w:eastAsia="Times New Roman" w:hAnsi="Times New Roman" w:cs="Times New Roman"/>
          <w:color w:val="000000" w:themeColor="text1"/>
        </w:rPr>
        <w:t>earning</w:t>
      </w:r>
      <w:r w:rsidR="0D273016" w:rsidRPr="0D273016">
        <w:rPr>
          <w:rFonts w:ascii="Times New Roman" w:eastAsia="Times New Roman" w:hAnsi="Times New Roman" w:cs="Times New Roman"/>
        </w:rPr>
        <w:t xml:space="preserve"> is</w:t>
      </w:r>
      <w:r w:rsidR="24D1B68F" w:rsidRPr="24D1B68F">
        <w:rPr>
          <w:rFonts w:ascii="Times New Roman" w:eastAsia="Times New Roman" w:hAnsi="Times New Roman" w:cs="Times New Roman"/>
        </w:rPr>
        <w:t xml:space="preserve"> </w:t>
      </w:r>
      <w:r w:rsidR="14A53168" w:rsidRPr="14A53168">
        <w:rPr>
          <w:rFonts w:ascii="Times New Roman" w:eastAsia="Times New Roman" w:hAnsi="Times New Roman" w:cs="Times New Roman"/>
        </w:rPr>
        <w:t>exponential</w:t>
      </w:r>
      <w:r w:rsidR="00A91607">
        <w:rPr>
          <w:rFonts w:ascii="Times New Roman" w:eastAsia="Times New Roman" w:hAnsi="Times New Roman" w:cs="Times New Roman"/>
        </w:rPr>
        <w:t>. This indicates</w:t>
      </w:r>
      <w:r w:rsidR="24D1B68F" w:rsidRPr="24D1B68F">
        <w:rPr>
          <w:rFonts w:ascii="Times New Roman" w:eastAsia="Times New Roman" w:hAnsi="Times New Roman" w:cs="Times New Roman"/>
        </w:rPr>
        <w:t xml:space="preserve"> that the higher the education </w:t>
      </w:r>
      <w:r w:rsidR="00BD2B26">
        <w:rPr>
          <w:rFonts w:ascii="Times New Roman" w:eastAsia="Times New Roman" w:hAnsi="Times New Roman" w:cs="Times New Roman"/>
        </w:rPr>
        <w:t>level</w:t>
      </w:r>
      <w:r w:rsidR="00AE0AE4">
        <w:rPr>
          <w:rFonts w:ascii="Times New Roman" w:eastAsia="Times New Roman" w:hAnsi="Times New Roman" w:cs="Times New Roman"/>
        </w:rPr>
        <w:t>,</w:t>
      </w:r>
      <w:r w:rsidR="24D1B68F" w:rsidRPr="24D1B68F">
        <w:rPr>
          <w:rFonts w:ascii="Times New Roman" w:eastAsia="Times New Roman" w:hAnsi="Times New Roman" w:cs="Times New Roman"/>
        </w:rPr>
        <w:t xml:space="preserve"> the higher of an increase in earnings is gained by the individual. Highschool education increases an individual’s earnings by an estimate of</w:t>
      </w:r>
      <w:r w:rsidR="14A53168" w:rsidRPr="14A53168">
        <w:rPr>
          <w:rFonts w:ascii="Times New Roman" w:eastAsia="Times New Roman" w:hAnsi="Times New Roman" w:cs="Times New Roman"/>
        </w:rPr>
        <w:t xml:space="preserve"> </w:t>
      </w:r>
      <w:r w:rsidR="7D27B3A7" w:rsidRPr="7D27B3A7">
        <w:rPr>
          <w:rFonts w:ascii="Times New Roman" w:eastAsia="Times New Roman" w:hAnsi="Times New Roman" w:cs="Times New Roman"/>
        </w:rPr>
        <w:t>6,564.65 dollars.</w:t>
      </w:r>
      <w:r w:rsidR="5C961FED" w:rsidRPr="5C961FED">
        <w:rPr>
          <w:rFonts w:ascii="Times New Roman" w:eastAsia="Times New Roman" w:hAnsi="Times New Roman" w:cs="Times New Roman"/>
        </w:rPr>
        <w:t xml:space="preserve"> </w:t>
      </w:r>
      <w:r w:rsidR="4D6EE90E" w:rsidRPr="4D6EE90E">
        <w:rPr>
          <w:rFonts w:ascii="Times New Roman" w:eastAsia="Times New Roman" w:hAnsi="Times New Roman" w:cs="Times New Roman"/>
        </w:rPr>
        <w:t>Similarly,</w:t>
      </w:r>
      <w:r w:rsidR="5DEB28E8" w:rsidRPr="5DEB28E8">
        <w:rPr>
          <w:rFonts w:ascii="Times New Roman" w:eastAsia="Times New Roman" w:hAnsi="Times New Roman" w:cs="Times New Roman"/>
        </w:rPr>
        <w:t xml:space="preserve"> an </w:t>
      </w:r>
      <w:r w:rsidR="56B4BA65" w:rsidRPr="56B4BA65">
        <w:rPr>
          <w:rFonts w:ascii="Times New Roman" w:eastAsia="Times New Roman" w:hAnsi="Times New Roman" w:cs="Times New Roman"/>
        </w:rPr>
        <w:t>associate</w:t>
      </w:r>
      <w:r w:rsidR="5DEB28E8" w:rsidRPr="5DEB28E8">
        <w:rPr>
          <w:rFonts w:ascii="Times New Roman" w:eastAsia="Times New Roman" w:hAnsi="Times New Roman" w:cs="Times New Roman"/>
        </w:rPr>
        <w:t xml:space="preserve"> degree increases by </w:t>
      </w:r>
      <w:r w:rsidR="51A5A386" w:rsidRPr="51A5A386">
        <w:rPr>
          <w:rFonts w:ascii="Times New Roman" w:eastAsia="Times New Roman" w:hAnsi="Times New Roman" w:cs="Times New Roman"/>
        </w:rPr>
        <w:t>16,549</w:t>
      </w:r>
      <w:r w:rsidR="56B4BA65" w:rsidRPr="56B4BA65">
        <w:rPr>
          <w:rFonts w:ascii="Times New Roman" w:eastAsia="Times New Roman" w:hAnsi="Times New Roman" w:cs="Times New Roman"/>
        </w:rPr>
        <w:t>.40 dollars</w:t>
      </w:r>
      <w:r w:rsidR="4D6EE90E" w:rsidRPr="4D6EE90E">
        <w:rPr>
          <w:rFonts w:ascii="Times New Roman" w:eastAsia="Times New Roman" w:hAnsi="Times New Roman" w:cs="Times New Roman"/>
        </w:rPr>
        <w:t>, a</w:t>
      </w:r>
      <w:r w:rsidR="4D015AF4" w:rsidRPr="4D015AF4">
        <w:rPr>
          <w:rFonts w:ascii="Times New Roman" w:eastAsia="Times New Roman" w:hAnsi="Times New Roman" w:cs="Times New Roman"/>
        </w:rPr>
        <w:t xml:space="preserve"> bachelor’s degree increases </w:t>
      </w:r>
      <w:r w:rsidR="658A07D8" w:rsidRPr="658A07D8">
        <w:rPr>
          <w:rFonts w:ascii="Times New Roman" w:eastAsia="Times New Roman" w:hAnsi="Times New Roman" w:cs="Times New Roman"/>
        </w:rPr>
        <w:t>by 38,451.75 dollars</w:t>
      </w:r>
      <w:r w:rsidR="4D6EE90E" w:rsidRPr="4D6EE90E">
        <w:rPr>
          <w:rFonts w:ascii="Times New Roman" w:eastAsia="Times New Roman" w:hAnsi="Times New Roman" w:cs="Times New Roman"/>
        </w:rPr>
        <w:t xml:space="preserve">, and </w:t>
      </w:r>
      <w:r w:rsidR="2F68EA3B" w:rsidRPr="2F68EA3B">
        <w:rPr>
          <w:rFonts w:ascii="Times New Roman" w:eastAsia="Times New Roman" w:hAnsi="Times New Roman" w:cs="Times New Roman"/>
        </w:rPr>
        <w:t>PhD</w:t>
      </w:r>
      <w:r w:rsidR="4D6EE90E" w:rsidRPr="4D6EE90E">
        <w:rPr>
          <w:rFonts w:ascii="Times New Roman" w:eastAsia="Times New Roman" w:hAnsi="Times New Roman" w:cs="Times New Roman"/>
        </w:rPr>
        <w:t xml:space="preserve"> </w:t>
      </w:r>
      <w:r w:rsidR="4D6EE90E" w:rsidRPr="4D6EE90E">
        <w:rPr>
          <w:rFonts w:ascii="Times New Roman" w:eastAsia="Times New Roman" w:hAnsi="Times New Roman" w:cs="Times New Roman"/>
        </w:rPr>
        <w:lastRenderedPageBreak/>
        <w:t xml:space="preserve">increases by 75,018.65 dollars. The increase of an individual’s earnings is a positive exponential relationship </w:t>
      </w:r>
      <w:r w:rsidR="0A75E626" w:rsidRPr="0A75E626">
        <w:rPr>
          <w:rFonts w:ascii="Times New Roman" w:eastAsia="Times New Roman" w:hAnsi="Times New Roman" w:cs="Times New Roman"/>
        </w:rPr>
        <w:t>based on education level attainment. We can infer the level of education does affect the earnings of that individual in a positive manner</w:t>
      </w:r>
      <w:r w:rsidRPr="36165305">
        <w:rPr>
          <w:rFonts w:ascii="Times New Roman" w:eastAsia="Times New Roman" w:hAnsi="Times New Roman" w:cs="Times New Roman"/>
        </w:rPr>
        <w:t xml:space="preserve"> in the state of Flori</w:t>
      </w:r>
      <w:r w:rsidR="00625B9E">
        <w:rPr>
          <w:rFonts w:ascii="Times New Roman" w:eastAsia="Times New Roman" w:hAnsi="Times New Roman" w:cs="Times New Roman"/>
        </w:rPr>
        <w:t>d</w:t>
      </w:r>
      <w:r w:rsidRPr="36165305">
        <w:rPr>
          <w:rFonts w:ascii="Times New Roman" w:eastAsia="Times New Roman" w:hAnsi="Times New Roman" w:cs="Times New Roman"/>
        </w:rPr>
        <w:t>a</w:t>
      </w:r>
      <w:r w:rsidR="0A75E626" w:rsidRPr="0A75E626">
        <w:rPr>
          <w:rFonts w:ascii="Times New Roman" w:eastAsia="Times New Roman" w:hAnsi="Times New Roman" w:cs="Times New Roman"/>
        </w:rPr>
        <w:t xml:space="preserve">. </w:t>
      </w:r>
    </w:p>
    <w:p w14:paraId="187A2E3D" w14:textId="2BA42485" w:rsidR="1F4BC2C1" w:rsidRDefault="1F4BC2C1" w:rsidP="008A62FD">
      <w:pPr>
        <w:spacing w:beforeLines="80" w:before="192" w:afterLines="80" w:after="192"/>
        <w:jc w:val="both"/>
        <w:rPr>
          <w:rFonts w:ascii="Times New Roman" w:eastAsia="Times New Roman" w:hAnsi="Times New Roman" w:cs="Times New Roman"/>
        </w:rPr>
      </w:pPr>
    </w:p>
    <w:p w14:paraId="409CE31D" w14:textId="77777777" w:rsidR="00392AAD" w:rsidRDefault="00392AAD" w:rsidP="008F6A1C">
      <w:pPr>
        <w:spacing w:beforeLines="80" w:before="192" w:afterLines="80" w:after="192"/>
        <w:jc w:val="both"/>
        <w:rPr>
          <w:rFonts w:ascii="Times New Roman" w:eastAsia="Times New Roman" w:hAnsi="Times New Roman" w:cs="Times New Roman"/>
        </w:rPr>
      </w:pPr>
    </w:p>
    <w:p w14:paraId="6A85AE4B" w14:textId="77777777" w:rsidR="00392AAD" w:rsidRDefault="00392AAD" w:rsidP="008F6A1C">
      <w:pPr>
        <w:spacing w:beforeLines="80" w:before="192" w:afterLines="80" w:after="192"/>
        <w:jc w:val="both"/>
        <w:rPr>
          <w:rFonts w:ascii="Times New Roman" w:eastAsia="Times New Roman" w:hAnsi="Times New Roman" w:cs="Times New Roman"/>
        </w:rPr>
      </w:pPr>
    </w:p>
    <w:p w14:paraId="54493394" w14:textId="1AB9C31C" w:rsidR="0050430A" w:rsidRDefault="00392AAD" w:rsidP="000D529F">
      <w:pPr>
        <w:spacing w:beforeLines="80" w:before="192" w:afterLines="80" w:after="192"/>
        <w:jc w:val="both"/>
        <w:rPr>
          <w:rFonts w:ascii="Times New Roman" w:eastAsia="Times New Roman" w:hAnsi="Times New Roman" w:cs="Times New Roman"/>
          <w:b/>
          <w:bCs/>
        </w:rPr>
      </w:pPr>
      <w:r w:rsidRPr="2B6A969F">
        <w:rPr>
          <w:rFonts w:ascii="Times New Roman" w:eastAsia="Times New Roman" w:hAnsi="Times New Roman" w:cs="Times New Roman"/>
        </w:rPr>
        <w:t xml:space="preserve">Highschool educational level attainment will lead to an estimated increase in earnings of 5,431.2 dollars for females and 7,698.1 dollars for males. After the attainment a four-year degree the average difference in earnings between female and male individuals is approximately </w:t>
      </w:r>
      <w:r w:rsidRPr="3D7EFA21">
        <w:rPr>
          <w:rFonts w:ascii="Times New Roman" w:eastAsia="Times New Roman" w:hAnsi="Times New Roman" w:cs="Times New Roman"/>
        </w:rPr>
        <w:t>30</w:t>
      </w:r>
      <w:r w:rsidRPr="2B6A969F">
        <w:rPr>
          <w:rFonts w:ascii="Times New Roman" w:eastAsia="Times New Roman" w:hAnsi="Times New Roman" w:cs="Times New Roman"/>
        </w:rPr>
        <w:t>,000 dollars in favor of male individuals.</w:t>
      </w:r>
    </w:p>
    <w:p w14:paraId="4F08FC9D" w14:textId="2075F2A0" w:rsidR="1F4BC2C1" w:rsidRDefault="5D2895EB" w:rsidP="008A62FD">
      <w:pPr>
        <w:spacing w:beforeLines="80" w:before="192" w:afterLines="80" w:after="192"/>
        <w:jc w:val="both"/>
        <w:rPr>
          <w:rFonts w:ascii="Times New Roman" w:eastAsia="Times New Roman" w:hAnsi="Times New Roman" w:cs="Times New Roman"/>
        </w:rPr>
      </w:pPr>
      <w:r w:rsidRPr="00CE29E8">
        <w:rPr>
          <w:rFonts w:ascii="Times New Roman" w:eastAsia="Times New Roman" w:hAnsi="Times New Roman" w:cs="Times New Roman"/>
          <w:b/>
          <w:bCs/>
        </w:rPr>
        <w:t>Contributions</w:t>
      </w:r>
      <w:r w:rsidRPr="5D2895EB">
        <w:rPr>
          <w:rFonts w:ascii="Times New Roman" w:eastAsia="Times New Roman" w:hAnsi="Times New Roman" w:cs="Times New Roman"/>
        </w:rPr>
        <w:t>:</w:t>
      </w:r>
    </w:p>
    <w:p w14:paraId="7570CEE7" w14:textId="14F3D112" w:rsidR="68AAEB13" w:rsidRDefault="36572476" w:rsidP="008A62FD">
      <w:pPr>
        <w:spacing w:beforeLines="80" w:before="192" w:afterLines="80" w:after="192"/>
        <w:jc w:val="both"/>
        <w:rPr>
          <w:rFonts w:ascii="Times New Roman" w:eastAsia="Times New Roman" w:hAnsi="Times New Roman" w:cs="Times New Roman"/>
        </w:rPr>
      </w:pPr>
      <w:r w:rsidRPr="00CE29E8">
        <w:rPr>
          <w:rFonts w:ascii="Times New Roman" w:eastAsia="Times New Roman" w:hAnsi="Times New Roman" w:cs="Times New Roman"/>
          <w:b/>
          <w:bCs/>
        </w:rPr>
        <w:t>Yahya</w:t>
      </w:r>
      <w:r w:rsidRPr="36572476">
        <w:rPr>
          <w:rFonts w:ascii="Times New Roman" w:eastAsia="Times New Roman" w:hAnsi="Times New Roman" w:cs="Times New Roman"/>
        </w:rPr>
        <w:t xml:space="preserve"> </w:t>
      </w:r>
      <w:r w:rsidR="00C11F30">
        <w:rPr>
          <w:rFonts w:ascii="Times New Roman" w:eastAsia="Times New Roman" w:hAnsi="Times New Roman" w:cs="Times New Roman"/>
        </w:rPr>
        <w:t xml:space="preserve">wrote the </w:t>
      </w:r>
      <w:r w:rsidR="0087184C">
        <w:rPr>
          <w:rFonts w:ascii="Times New Roman" w:eastAsia="Times New Roman" w:hAnsi="Times New Roman" w:cs="Times New Roman"/>
        </w:rPr>
        <w:t>R</w:t>
      </w:r>
      <w:r w:rsidR="00C11F30">
        <w:rPr>
          <w:rFonts w:ascii="Times New Roman" w:eastAsia="Times New Roman" w:hAnsi="Times New Roman" w:cs="Times New Roman"/>
        </w:rPr>
        <w:t xml:space="preserve"> codes </w:t>
      </w:r>
      <w:r w:rsidR="008F1C9A">
        <w:rPr>
          <w:rFonts w:ascii="Times New Roman" w:eastAsia="Times New Roman" w:hAnsi="Times New Roman" w:cs="Times New Roman"/>
        </w:rPr>
        <w:t xml:space="preserve">that consisted </w:t>
      </w:r>
      <w:r w:rsidR="007A7CA9">
        <w:rPr>
          <w:rFonts w:ascii="Times New Roman" w:eastAsia="Times New Roman" w:hAnsi="Times New Roman" w:cs="Times New Roman"/>
        </w:rPr>
        <w:t>in</w:t>
      </w:r>
      <w:r w:rsidR="008F1C9A">
        <w:rPr>
          <w:rFonts w:ascii="Times New Roman" w:eastAsia="Times New Roman" w:hAnsi="Times New Roman" w:cs="Times New Roman"/>
        </w:rPr>
        <w:t xml:space="preserve"> </w:t>
      </w:r>
      <w:r w:rsidR="00E02BC1">
        <w:rPr>
          <w:rFonts w:ascii="Times New Roman" w:eastAsia="Times New Roman" w:hAnsi="Times New Roman" w:cs="Times New Roman"/>
        </w:rPr>
        <w:t>uploading the data,</w:t>
      </w:r>
      <w:r w:rsidR="00CC008B">
        <w:rPr>
          <w:rFonts w:ascii="Times New Roman" w:eastAsia="Times New Roman" w:hAnsi="Times New Roman" w:cs="Times New Roman"/>
        </w:rPr>
        <w:t xml:space="preserve"> </w:t>
      </w:r>
      <w:r w:rsidR="005D07F3">
        <w:rPr>
          <w:rFonts w:ascii="Times New Roman" w:eastAsia="Times New Roman" w:hAnsi="Times New Roman" w:cs="Times New Roman"/>
        </w:rPr>
        <w:t>filtering the</w:t>
      </w:r>
      <w:r w:rsidR="00CE29E8">
        <w:rPr>
          <w:rFonts w:ascii="Times New Roman" w:eastAsia="Times New Roman" w:hAnsi="Times New Roman" w:cs="Times New Roman"/>
        </w:rPr>
        <w:t xml:space="preserve"> data, </w:t>
      </w:r>
      <w:r w:rsidR="008F1AB2">
        <w:rPr>
          <w:rFonts w:ascii="Times New Roman" w:eastAsia="Times New Roman" w:hAnsi="Times New Roman" w:cs="Times New Roman"/>
        </w:rPr>
        <w:t>running tests</w:t>
      </w:r>
      <w:r w:rsidR="00E70F63">
        <w:rPr>
          <w:rFonts w:ascii="Times New Roman" w:eastAsia="Times New Roman" w:hAnsi="Times New Roman" w:cs="Times New Roman"/>
        </w:rPr>
        <w:t xml:space="preserve"> and creating models with their results summaries.</w:t>
      </w:r>
    </w:p>
    <w:p w14:paraId="3BD1B6B6" w14:textId="49C7B01E" w:rsidR="36572476" w:rsidRDefault="36572476" w:rsidP="008A62FD">
      <w:pPr>
        <w:spacing w:beforeLines="80" w:before="192" w:afterLines="80" w:after="192"/>
        <w:jc w:val="both"/>
        <w:rPr>
          <w:rFonts w:ascii="Times New Roman" w:eastAsia="Times New Roman" w:hAnsi="Times New Roman" w:cs="Times New Roman"/>
        </w:rPr>
      </w:pPr>
      <w:r w:rsidRPr="00CE29E8">
        <w:rPr>
          <w:rFonts w:ascii="Times New Roman" w:eastAsia="Times New Roman" w:hAnsi="Times New Roman" w:cs="Times New Roman"/>
          <w:b/>
          <w:bCs/>
        </w:rPr>
        <w:t>Tiffany</w:t>
      </w:r>
      <w:r w:rsidR="449B8C6E" w:rsidRPr="449B8C6E">
        <w:rPr>
          <w:rFonts w:ascii="Times New Roman" w:eastAsia="Times New Roman" w:hAnsi="Times New Roman" w:cs="Times New Roman"/>
        </w:rPr>
        <w:t xml:space="preserve"> </w:t>
      </w:r>
      <w:r w:rsidR="00F46388">
        <w:rPr>
          <w:rFonts w:ascii="Times New Roman" w:eastAsia="Times New Roman" w:hAnsi="Times New Roman" w:cs="Times New Roman"/>
        </w:rPr>
        <w:t>import</w:t>
      </w:r>
      <w:r w:rsidR="001A16E3">
        <w:rPr>
          <w:rFonts w:ascii="Times New Roman" w:eastAsia="Times New Roman" w:hAnsi="Times New Roman" w:cs="Times New Roman"/>
        </w:rPr>
        <w:t xml:space="preserve">ed </w:t>
      </w:r>
      <w:r w:rsidR="00F46388">
        <w:rPr>
          <w:rFonts w:ascii="Times New Roman" w:eastAsia="Times New Roman" w:hAnsi="Times New Roman" w:cs="Times New Roman"/>
        </w:rPr>
        <w:t>data from R and formatting it</w:t>
      </w:r>
      <w:r w:rsidR="0083327D">
        <w:rPr>
          <w:rFonts w:ascii="Times New Roman" w:eastAsia="Times New Roman" w:hAnsi="Times New Roman" w:cs="Times New Roman"/>
        </w:rPr>
        <w:t xml:space="preserve"> into </w:t>
      </w:r>
      <w:r w:rsidR="007E69A7">
        <w:rPr>
          <w:rFonts w:ascii="Times New Roman" w:eastAsia="Times New Roman" w:hAnsi="Times New Roman" w:cs="Times New Roman"/>
        </w:rPr>
        <w:t>Excel</w:t>
      </w:r>
      <w:r w:rsidR="00E4591F">
        <w:rPr>
          <w:rFonts w:ascii="Times New Roman" w:eastAsia="Times New Roman" w:hAnsi="Times New Roman" w:cs="Times New Roman"/>
        </w:rPr>
        <w:t xml:space="preserve">. She also </w:t>
      </w:r>
      <w:r w:rsidR="00121D34">
        <w:rPr>
          <w:rFonts w:ascii="Times New Roman" w:eastAsia="Times New Roman" w:hAnsi="Times New Roman" w:cs="Times New Roman"/>
        </w:rPr>
        <w:t xml:space="preserve">contributed </w:t>
      </w:r>
      <w:r w:rsidR="00164E27">
        <w:rPr>
          <w:rFonts w:ascii="Times New Roman" w:eastAsia="Times New Roman" w:hAnsi="Times New Roman" w:cs="Times New Roman"/>
        </w:rPr>
        <w:t>to the writing sections of</w:t>
      </w:r>
      <w:r w:rsidR="007E69A7">
        <w:rPr>
          <w:rFonts w:ascii="Times New Roman" w:eastAsia="Times New Roman" w:hAnsi="Times New Roman" w:cs="Times New Roman"/>
        </w:rPr>
        <w:t xml:space="preserve"> </w:t>
      </w:r>
      <w:r w:rsidR="00293DBB">
        <w:rPr>
          <w:rFonts w:ascii="Times New Roman" w:eastAsia="Times New Roman" w:hAnsi="Times New Roman" w:cs="Times New Roman"/>
        </w:rPr>
        <w:t xml:space="preserve">data, </w:t>
      </w:r>
      <w:r w:rsidR="00293DBB" w:rsidRPr="00293DBB">
        <w:rPr>
          <w:rFonts w:ascii="Times New Roman" w:eastAsia="Times New Roman" w:hAnsi="Times New Roman" w:cs="Times New Roman"/>
        </w:rPr>
        <w:t>Econometric Model and Estimation Method</w:t>
      </w:r>
      <w:r w:rsidR="00293DBB">
        <w:rPr>
          <w:rFonts w:ascii="Times New Roman" w:eastAsia="Times New Roman" w:hAnsi="Times New Roman" w:cs="Times New Roman"/>
        </w:rPr>
        <w:t xml:space="preserve">, </w:t>
      </w:r>
      <w:r w:rsidR="00511D78">
        <w:rPr>
          <w:rFonts w:ascii="Times New Roman" w:eastAsia="Times New Roman" w:hAnsi="Times New Roman" w:cs="Times New Roman"/>
        </w:rPr>
        <w:t xml:space="preserve">and </w:t>
      </w:r>
      <w:r w:rsidR="00293DBB">
        <w:rPr>
          <w:rFonts w:ascii="Times New Roman" w:eastAsia="Times New Roman" w:hAnsi="Times New Roman" w:cs="Times New Roman"/>
        </w:rPr>
        <w:t>editing</w:t>
      </w:r>
      <w:r w:rsidR="00511D78">
        <w:rPr>
          <w:rFonts w:ascii="Times New Roman" w:eastAsia="Times New Roman" w:hAnsi="Times New Roman" w:cs="Times New Roman"/>
        </w:rPr>
        <w:t xml:space="preserve"> all the paper’s writing</w:t>
      </w:r>
      <w:r w:rsidR="00164E27">
        <w:rPr>
          <w:rFonts w:ascii="Times New Roman" w:eastAsia="Times New Roman" w:hAnsi="Times New Roman" w:cs="Times New Roman"/>
        </w:rPr>
        <w:t>.</w:t>
      </w:r>
    </w:p>
    <w:p w14:paraId="0142AAD4" w14:textId="24822588" w:rsidR="009A5B63" w:rsidRDefault="36572476" w:rsidP="008A62FD">
      <w:pPr>
        <w:spacing w:beforeLines="80" w:before="192" w:afterLines="80" w:after="192"/>
        <w:jc w:val="both"/>
        <w:rPr>
          <w:rFonts w:ascii="Times New Roman" w:eastAsia="Times New Roman" w:hAnsi="Times New Roman" w:cs="Times New Roman"/>
        </w:rPr>
      </w:pPr>
      <w:r w:rsidRPr="00CE29E8">
        <w:rPr>
          <w:rFonts w:ascii="Times New Roman" w:eastAsia="Times New Roman" w:hAnsi="Times New Roman" w:cs="Times New Roman"/>
          <w:b/>
          <w:bCs/>
        </w:rPr>
        <w:t>Allex</w:t>
      </w:r>
      <w:r w:rsidR="00164E27">
        <w:rPr>
          <w:rFonts w:ascii="Times New Roman" w:eastAsia="Times New Roman" w:hAnsi="Times New Roman" w:cs="Times New Roman"/>
        </w:rPr>
        <w:t xml:space="preserve"> wrote the i</w:t>
      </w:r>
      <w:r w:rsidR="0087184C">
        <w:rPr>
          <w:rFonts w:ascii="Times New Roman" w:eastAsia="Times New Roman" w:hAnsi="Times New Roman" w:cs="Times New Roman"/>
        </w:rPr>
        <w:t xml:space="preserve">ntroduction, </w:t>
      </w:r>
      <w:r w:rsidR="007E69A7">
        <w:rPr>
          <w:rFonts w:ascii="Times New Roman" w:eastAsia="Times New Roman" w:hAnsi="Times New Roman" w:cs="Times New Roman"/>
        </w:rPr>
        <w:t>results</w:t>
      </w:r>
      <w:r w:rsidR="00164E27">
        <w:rPr>
          <w:rFonts w:ascii="Times New Roman" w:eastAsia="Times New Roman" w:hAnsi="Times New Roman" w:cs="Times New Roman"/>
        </w:rPr>
        <w:t>, and conclusion</w:t>
      </w:r>
      <w:r w:rsidR="00A258F2">
        <w:rPr>
          <w:rFonts w:ascii="Times New Roman" w:eastAsia="Times New Roman" w:hAnsi="Times New Roman" w:cs="Times New Roman"/>
        </w:rPr>
        <w:t xml:space="preserve"> including </w:t>
      </w:r>
      <w:r w:rsidR="00F31474">
        <w:rPr>
          <w:rFonts w:ascii="Times New Roman" w:eastAsia="Times New Roman" w:hAnsi="Times New Roman" w:cs="Times New Roman"/>
        </w:rPr>
        <w:t>analysis of d</w:t>
      </w:r>
      <w:r w:rsidR="002A3A70">
        <w:rPr>
          <w:rFonts w:ascii="Times New Roman" w:eastAsia="Times New Roman" w:hAnsi="Times New Roman" w:cs="Times New Roman"/>
        </w:rPr>
        <w:t xml:space="preserve">ata and interpretation of </w:t>
      </w:r>
      <w:r w:rsidR="00CE29E8">
        <w:rPr>
          <w:rFonts w:ascii="Times New Roman" w:eastAsia="Times New Roman" w:hAnsi="Times New Roman" w:cs="Times New Roman"/>
        </w:rPr>
        <w:t>econometrics concepts.</w:t>
      </w:r>
    </w:p>
    <w:p w14:paraId="150599E7" w14:textId="77777777" w:rsidR="00F827BC" w:rsidRDefault="00F827BC" w:rsidP="008A62FD">
      <w:pPr>
        <w:spacing w:beforeLines="80" w:before="192" w:afterLines="80" w:after="192"/>
        <w:jc w:val="both"/>
        <w:rPr>
          <w:rFonts w:ascii="Times New Roman" w:eastAsia="Times New Roman" w:hAnsi="Times New Roman" w:cs="Times New Roman"/>
        </w:rPr>
      </w:pPr>
    </w:p>
    <w:p w14:paraId="12F3B637" w14:textId="28F5785B" w:rsidR="00B4329E" w:rsidRPr="008A0A2B" w:rsidRDefault="00B4329E" w:rsidP="008A62FD">
      <w:pPr>
        <w:spacing w:beforeLines="80" w:before="192" w:afterLines="80" w:after="192"/>
        <w:jc w:val="both"/>
        <w:rPr>
          <w:rFonts w:ascii="Times New Roman" w:eastAsia="Times New Roman" w:hAnsi="Times New Roman" w:cs="Times New Roman"/>
        </w:rPr>
      </w:pPr>
    </w:p>
    <w:sectPr w:rsidR="00B4329E" w:rsidRPr="008A0A2B" w:rsidSect="00B90B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FD12B" w14:textId="77777777" w:rsidR="00C11BF0" w:rsidRDefault="00C11BF0" w:rsidP="00401384">
      <w:r>
        <w:separator/>
      </w:r>
    </w:p>
  </w:endnote>
  <w:endnote w:type="continuationSeparator" w:id="0">
    <w:p w14:paraId="6939B445" w14:textId="77777777" w:rsidR="00C11BF0" w:rsidRDefault="00C11BF0" w:rsidP="00401384">
      <w:r>
        <w:continuationSeparator/>
      </w:r>
    </w:p>
  </w:endnote>
  <w:endnote w:type="continuationNotice" w:id="1">
    <w:p w14:paraId="6A7ADC98" w14:textId="77777777" w:rsidR="00C11BF0" w:rsidRDefault="00C11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440CA19" w14:paraId="21CB6289" w14:textId="77777777" w:rsidTr="2440CA19">
      <w:tc>
        <w:tcPr>
          <w:tcW w:w="3120" w:type="dxa"/>
        </w:tcPr>
        <w:p w14:paraId="2426B571" w14:textId="42A2338F" w:rsidR="2440CA19" w:rsidRDefault="2440CA19" w:rsidP="2440CA19">
          <w:pPr>
            <w:pStyle w:val="Header"/>
            <w:ind w:left="-115"/>
          </w:pPr>
        </w:p>
      </w:tc>
      <w:tc>
        <w:tcPr>
          <w:tcW w:w="3120" w:type="dxa"/>
        </w:tcPr>
        <w:p w14:paraId="566B8DE1" w14:textId="71E9D187" w:rsidR="2440CA19" w:rsidRDefault="2440CA19" w:rsidP="2440CA19">
          <w:pPr>
            <w:pStyle w:val="Header"/>
            <w:jc w:val="center"/>
          </w:pPr>
        </w:p>
      </w:tc>
      <w:tc>
        <w:tcPr>
          <w:tcW w:w="3120" w:type="dxa"/>
        </w:tcPr>
        <w:p w14:paraId="14559B9D" w14:textId="76827892" w:rsidR="2440CA19" w:rsidRDefault="2440CA19" w:rsidP="2440CA19">
          <w:pPr>
            <w:pStyle w:val="Header"/>
            <w:ind w:right="-115"/>
            <w:jc w:val="right"/>
          </w:pPr>
        </w:p>
      </w:tc>
    </w:tr>
  </w:tbl>
  <w:p w14:paraId="401E1222" w14:textId="6DE66A17" w:rsidR="00401384" w:rsidRDefault="00401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DAA44" w14:textId="77777777" w:rsidR="00C11BF0" w:rsidRDefault="00C11BF0" w:rsidP="00401384">
      <w:r>
        <w:separator/>
      </w:r>
    </w:p>
  </w:footnote>
  <w:footnote w:type="continuationSeparator" w:id="0">
    <w:p w14:paraId="48E25A8A" w14:textId="77777777" w:rsidR="00C11BF0" w:rsidRDefault="00C11BF0" w:rsidP="00401384">
      <w:r>
        <w:continuationSeparator/>
      </w:r>
    </w:p>
  </w:footnote>
  <w:footnote w:type="continuationNotice" w:id="1">
    <w:p w14:paraId="6A924E47" w14:textId="77777777" w:rsidR="00C11BF0" w:rsidRDefault="00C11B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13" w:type="dxa"/>
      <w:tblLayout w:type="fixed"/>
      <w:tblLook w:val="06A0" w:firstRow="1" w:lastRow="0" w:firstColumn="1" w:lastColumn="0" w:noHBand="1" w:noVBand="1"/>
    </w:tblPr>
    <w:tblGrid>
      <w:gridCol w:w="3171"/>
      <w:gridCol w:w="3171"/>
      <w:gridCol w:w="3171"/>
    </w:tblGrid>
    <w:tr w:rsidR="2440CA19" w:rsidRPr="00165570" w14:paraId="478B773A" w14:textId="77777777" w:rsidTr="00165570">
      <w:trPr>
        <w:trHeight w:val="636"/>
      </w:trPr>
      <w:tc>
        <w:tcPr>
          <w:tcW w:w="3171" w:type="dxa"/>
        </w:tcPr>
        <w:p w14:paraId="6F969E3B" w14:textId="39AEC210" w:rsidR="00165570" w:rsidRPr="00165570" w:rsidRDefault="4DE5C781" w:rsidP="4DE5C781">
          <w:pPr>
            <w:rPr>
              <w:rFonts w:ascii="Times New Roman" w:eastAsia="Times New Roman" w:hAnsi="Times New Roman" w:cs="Times New Roman"/>
              <w:szCs w:val="24"/>
            </w:rPr>
          </w:pPr>
          <w:r w:rsidRPr="73DA6688">
            <w:rPr>
              <w:rFonts w:ascii="Times New Roman" w:eastAsia="Times New Roman" w:hAnsi="Times New Roman" w:cs="Times New Roman"/>
            </w:rPr>
            <w:t>ECON 4110</w:t>
          </w:r>
        </w:p>
        <w:p w14:paraId="59E1A24E" w14:textId="7DF3AA6D" w:rsidR="00165570" w:rsidRPr="00165570" w:rsidRDefault="4DE5C781" w:rsidP="4DE5C781">
          <w:pPr>
            <w:rPr>
              <w:rFonts w:ascii="Times New Roman" w:eastAsia="Times New Roman" w:hAnsi="Times New Roman" w:cs="Times New Roman"/>
              <w:szCs w:val="24"/>
            </w:rPr>
          </w:pPr>
          <w:r w:rsidRPr="73DA6688">
            <w:rPr>
              <w:rFonts w:ascii="Times New Roman" w:eastAsia="Times New Roman" w:hAnsi="Times New Roman" w:cs="Times New Roman"/>
            </w:rPr>
            <w:t>Prof: Bridget Hiedemann</w:t>
          </w:r>
        </w:p>
        <w:p w14:paraId="3E664BC1" w14:textId="21BAF5F2" w:rsidR="00165570" w:rsidRPr="00165570" w:rsidRDefault="4DE5C781" w:rsidP="4DE5C781">
          <w:pPr>
            <w:rPr>
              <w:rFonts w:ascii="Times New Roman" w:eastAsia="Times New Roman" w:hAnsi="Times New Roman" w:cs="Times New Roman"/>
              <w:szCs w:val="24"/>
            </w:rPr>
          </w:pPr>
          <w:r w:rsidRPr="73DA6688">
            <w:rPr>
              <w:rFonts w:ascii="Times New Roman" w:eastAsia="Times New Roman" w:hAnsi="Times New Roman" w:cs="Times New Roman"/>
            </w:rPr>
            <w:t xml:space="preserve">Group members: </w:t>
          </w:r>
        </w:p>
        <w:p w14:paraId="44C81022" w14:textId="67214557" w:rsidR="00165570" w:rsidRPr="00165570" w:rsidRDefault="4DE5C781" w:rsidP="4DE5C781">
          <w:pPr>
            <w:rPr>
              <w:rFonts w:ascii="Times New Roman" w:eastAsia="Times New Roman" w:hAnsi="Times New Roman" w:cs="Times New Roman"/>
              <w:szCs w:val="24"/>
            </w:rPr>
          </w:pPr>
          <w:r w:rsidRPr="73DA6688">
            <w:rPr>
              <w:rFonts w:ascii="Times New Roman" w:eastAsia="Times New Roman" w:hAnsi="Times New Roman" w:cs="Times New Roman"/>
            </w:rPr>
            <w:t>Allex, Tiffany, Yahya</w:t>
          </w:r>
        </w:p>
      </w:tc>
      <w:tc>
        <w:tcPr>
          <w:tcW w:w="3171" w:type="dxa"/>
        </w:tcPr>
        <w:p w14:paraId="2BBB5756" w14:textId="7B277158" w:rsidR="2440CA19" w:rsidRPr="00165570" w:rsidRDefault="00165570" w:rsidP="00165570">
          <w:pPr>
            <w:pStyle w:val="Header"/>
            <w:rPr>
              <w:rFonts w:ascii="Times New Roman" w:eastAsia="Times New Roman" w:hAnsi="Times New Roman" w:cs="Times New Roman"/>
            </w:rPr>
          </w:pPr>
          <w:r w:rsidRPr="4DE5C781">
            <w:rPr>
              <w:rFonts w:ascii="Times New Roman" w:eastAsia="Times New Roman" w:hAnsi="Times New Roman" w:cs="Times New Roman"/>
            </w:rPr>
            <w:t xml:space="preserve">                     </w:t>
          </w:r>
        </w:p>
      </w:tc>
      <w:tc>
        <w:tcPr>
          <w:tcW w:w="3171" w:type="dxa"/>
        </w:tcPr>
        <w:p w14:paraId="67E15456" w14:textId="00F4FA42" w:rsidR="2440CA19" w:rsidRPr="00165570" w:rsidRDefault="4DE5C781" w:rsidP="2440CA19">
          <w:pPr>
            <w:pStyle w:val="Header"/>
            <w:ind w:right="-115"/>
            <w:jc w:val="right"/>
            <w:rPr>
              <w:rFonts w:ascii="Times New Roman" w:eastAsia="Times New Roman" w:hAnsi="Times New Roman" w:cs="Times New Roman"/>
            </w:rPr>
          </w:pPr>
          <w:r w:rsidRPr="4DE5C781">
            <w:rPr>
              <w:rFonts w:ascii="Times New Roman" w:eastAsia="Times New Roman" w:hAnsi="Times New Roman" w:cs="Times New Roman"/>
            </w:rPr>
            <w:t>10/15/2019</w:t>
          </w:r>
        </w:p>
      </w:tc>
    </w:tr>
  </w:tbl>
  <w:p w14:paraId="3187C503" w14:textId="58EB385F" w:rsidR="00401384" w:rsidRDefault="00401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48"/>
    <w:multiLevelType w:val="hybridMultilevel"/>
    <w:tmpl w:val="8FA6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51E0"/>
    <w:multiLevelType w:val="hybridMultilevel"/>
    <w:tmpl w:val="649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F760D"/>
    <w:multiLevelType w:val="multilevel"/>
    <w:tmpl w:val="5AC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C3490"/>
    <w:multiLevelType w:val="hybridMultilevel"/>
    <w:tmpl w:val="7448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F1C70"/>
    <w:multiLevelType w:val="hybridMultilevel"/>
    <w:tmpl w:val="FFFFFFFF"/>
    <w:lvl w:ilvl="0" w:tplc="4330F11C">
      <w:start w:val="1"/>
      <w:numFmt w:val="bullet"/>
      <w:lvlText w:val=""/>
      <w:lvlJc w:val="left"/>
      <w:pPr>
        <w:ind w:left="720" w:hanging="360"/>
      </w:pPr>
      <w:rPr>
        <w:rFonts w:ascii="Symbol" w:hAnsi="Symbol" w:hint="default"/>
      </w:rPr>
    </w:lvl>
    <w:lvl w:ilvl="1" w:tplc="77BCD1F8">
      <w:start w:val="1"/>
      <w:numFmt w:val="bullet"/>
      <w:lvlText w:val=""/>
      <w:lvlJc w:val="left"/>
      <w:pPr>
        <w:ind w:left="1440" w:hanging="360"/>
      </w:pPr>
      <w:rPr>
        <w:rFonts w:ascii="Symbol" w:hAnsi="Symbol" w:hint="default"/>
      </w:rPr>
    </w:lvl>
    <w:lvl w:ilvl="2" w:tplc="C2EC9378">
      <w:start w:val="1"/>
      <w:numFmt w:val="bullet"/>
      <w:lvlText w:val=""/>
      <w:lvlJc w:val="left"/>
      <w:pPr>
        <w:ind w:left="2160" w:hanging="360"/>
      </w:pPr>
      <w:rPr>
        <w:rFonts w:ascii="Wingdings" w:hAnsi="Wingdings" w:hint="default"/>
      </w:rPr>
    </w:lvl>
    <w:lvl w:ilvl="3" w:tplc="F5623D3A">
      <w:start w:val="1"/>
      <w:numFmt w:val="bullet"/>
      <w:lvlText w:val=""/>
      <w:lvlJc w:val="left"/>
      <w:pPr>
        <w:ind w:left="2880" w:hanging="360"/>
      </w:pPr>
      <w:rPr>
        <w:rFonts w:ascii="Symbol" w:hAnsi="Symbol" w:hint="default"/>
      </w:rPr>
    </w:lvl>
    <w:lvl w:ilvl="4" w:tplc="50125AA6">
      <w:start w:val="1"/>
      <w:numFmt w:val="bullet"/>
      <w:lvlText w:val="o"/>
      <w:lvlJc w:val="left"/>
      <w:pPr>
        <w:ind w:left="3600" w:hanging="360"/>
      </w:pPr>
      <w:rPr>
        <w:rFonts w:ascii="Courier New" w:hAnsi="Courier New" w:hint="default"/>
      </w:rPr>
    </w:lvl>
    <w:lvl w:ilvl="5" w:tplc="EE2CCC68">
      <w:start w:val="1"/>
      <w:numFmt w:val="bullet"/>
      <w:lvlText w:val=""/>
      <w:lvlJc w:val="left"/>
      <w:pPr>
        <w:ind w:left="4320" w:hanging="360"/>
      </w:pPr>
      <w:rPr>
        <w:rFonts w:ascii="Wingdings" w:hAnsi="Wingdings" w:hint="default"/>
      </w:rPr>
    </w:lvl>
    <w:lvl w:ilvl="6" w:tplc="27EE3DCC">
      <w:start w:val="1"/>
      <w:numFmt w:val="bullet"/>
      <w:lvlText w:val=""/>
      <w:lvlJc w:val="left"/>
      <w:pPr>
        <w:ind w:left="5040" w:hanging="360"/>
      </w:pPr>
      <w:rPr>
        <w:rFonts w:ascii="Symbol" w:hAnsi="Symbol" w:hint="default"/>
      </w:rPr>
    </w:lvl>
    <w:lvl w:ilvl="7" w:tplc="062C0504">
      <w:start w:val="1"/>
      <w:numFmt w:val="bullet"/>
      <w:lvlText w:val="o"/>
      <w:lvlJc w:val="left"/>
      <w:pPr>
        <w:ind w:left="5760" w:hanging="360"/>
      </w:pPr>
      <w:rPr>
        <w:rFonts w:ascii="Courier New" w:hAnsi="Courier New" w:hint="default"/>
      </w:rPr>
    </w:lvl>
    <w:lvl w:ilvl="8" w:tplc="DF30CBAC">
      <w:start w:val="1"/>
      <w:numFmt w:val="bullet"/>
      <w:lvlText w:val=""/>
      <w:lvlJc w:val="left"/>
      <w:pPr>
        <w:ind w:left="6480" w:hanging="360"/>
      </w:pPr>
      <w:rPr>
        <w:rFonts w:ascii="Wingdings" w:hAnsi="Wingdings" w:hint="default"/>
      </w:rPr>
    </w:lvl>
  </w:abstractNum>
  <w:abstractNum w:abstractNumId="5" w15:restartNumberingAfterBreak="0">
    <w:nsid w:val="3B0151F8"/>
    <w:multiLevelType w:val="multilevel"/>
    <w:tmpl w:val="A5F6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73BA0"/>
    <w:multiLevelType w:val="multilevel"/>
    <w:tmpl w:val="346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C2DAA"/>
    <w:multiLevelType w:val="hybridMultilevel"/>
    <w:tmpl w:val="FF5E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836"/>
    <w:multiLevelType w:val="multilevel"/>
    <w:tmpl w:val="90A45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058F6"/>
    <w:multiLevelType w:val="multilevel"/>
    <w:tmpl w:val="58C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D01A3"/>
    <w:multiLevelType w:val="multilevel"/>
    <w:tmpl w:val="FCBC4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47436"/>
    <w:multiLevelType w:val="hybridMultilevel"/>
    <w:tmpl w:val="3F5C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2"/>
  </w:num>
  <w:num w:numId="5">
    <w:abstractNumId w:val="1"/>
  </w:num>
  <w:num w:numId="6">
    <w:abstractNumId w:val="11"/>
  </w:num>
  <w:num w:numId="7">
    <w:abstractNumId w:val="5"/>
  </w:num>
  <w:num w:numId="8">
    <w:abstractNumId w:val="6"/>
  </w:num>
  <w:num w:numId="9">
    <w:abstractNumId w:val="9"/>
  </w:num>
  <w:num w:numId="10">
    <w:abstractNumId w:val="3"/>
  </w:num>
  <w:num w:numId="11">
    <w:abstractNumId w:val="4"/>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hbiche, Yahya">
    <w15:presenceInfo w15:providerId="None" w15:userId="Gahbiche, Yah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34"/>
    <w:rsid w:val="000027C8"/>
    <w:rsid w:val="00003F00"/>
    <w:rsid w:val="00005327"/>
    <w:rsid w:val="00005903"/>
    <w:rsid w:val="00005E97"/>
    <w:rsid w:val="000100C3"/>
    <w:rsid w:val="0001123D"/>
    <w:rsid w:val="000115FC"/>
    <w:rsid w:val="00012A58"/>
    <w:rsid w:val="00012C99"/>
    <w:rsid w:val="00013395"/>
    <w:rsid w:val="0001419E"/>
    <w:rsid w:val="000144FC"/>
    <w:rsid w:val="000151E6"/>
    <w:rsid w:val="000153AB"/>
    <w:rsid w:val="000173D1"/>
    <w:rsid w:val="00021017"/>
    <w:rsid w:val="00021854"/>
    <w:rsid w:val="00023244"/>
    <w:rsid w:val="00024E5E"/>
    <w:rsid w:val="000252B4"/>
    <w:rsid w:val="00026DFA"/>
    <w:rsid w:val="00031B43"/>
    <w:rsid w:val="00033D46"/>
    <w:rsid w:val="000353B1"/>
    <w:rsid w:val="000355F9"/>
    <w:rsid w:val="00037C12"/>
    <w:rsid w:val="00041723"/>
    <w:rsid w:val="000422D1"/>
    <w:rsid w:val="00043E94"/>
    <w:rsid w:val="00045307"/>
    <w:rsid w:val="00046EEB"/>
    <w:rsid w:val="00047663"/>
    <w:rsid w:val="00050868"/>
    <w:rsid w:val="000510AF"/>
    <w:rsid w:val="00052718"/>
    <w:rsid w:val="00055383"/>
    <w:rsid w:val="00056BA2"/>
    <w:rsid w:val="0005714C"/>
    <w:rsid w:val="00057B90"/>
    <w:rsid w:val="000607D4"/>
    <w:rsid w:val="00060F90"/>
    <w:rsid w:val="0006139D"/>
    <w:rsid w:val="0006280E"/>
    <w:rsid w:val="00063C58"/>
    <w:rsid w:val="0006431C"/>
    <w:rsid w:val="000646EE"/>
    <w:rsid w:val="00064A52"/>
    <w:rsid w:val="000709B0"/>
    <w:rsid w:val="000734A0"/>
    <w:rsid w:val="00073F1D"/>
    <w:rsid w:val="00074427"/>
    <w:rsid w:val="00074F61"/>
    <w:rsid w:val="00075DC2"/>
    <w:rsid w:val="000760E5"/>
    <w:rsid w:val="00082484"/>
    <w:rsid w:val="0008405A"/>
    <w:rsid w:val="0008434F"/>
    <w:rsid w:val="00084A62"/>
    <w:rsid w:val="00085583"/>
    <w:rsid w:val="00085773"/>
    <w:rsid w:val="000873C4"/>
    <w:rsid w:val="000874CC"/>
    <w:rsid w:val="00087973"/>
    <w:rsid w:val="00087FE1"/>
    <w:rsid w:val="000910CC"/>
    <w:rsid w:val="00091F18"/>
    <w:rsid w:val="00093DEE"/>
    <w:rsid w:val="00095A00"/>
    <w:rsid w:val="00095A3F"/>
    <w:rsid w:val="000962E8"/>
    <w:rsid w:val="000967C2"/>
    <w:rsid w:val="00096C46"/>
    <w:rsid w:val="000A005A"/>
    <w:rsid w:val="000A2132"/>
    <w:rsid w:val="000A3334"/>
    <w:rsid w:val="000A3A1E"/>
    <w:rsid w:val="000A3E14"/>
    <w:rsid w:val="000A3F63"/>
    <w:rsid w:val="000A5A50"/>
    <w:rsid w:val="000A5E18"/>
    <w:rsid w:val="000A5E28"/>
    <w:rsid w:val="000A70DB"/>
    <w:rsid w:val="000B0629"/>
    <w:rsid w:val="000B192E"/>
    <w:rsid w:val="000B1CC6"/>
    <w:rsid w:val="000B2A0B"/>
    <w:rsid w:val="000B3518"/>
    <w:rsid w:val="000B4086"/>
    <w:rsid w:val="000B466A"/>
    <w:rsid w:val="000B5FF7"/>
    <w:rsid w:val="000B693D"/>
    <w:rsid w:val="000B6F69"/>
    <w:rsid w:val="000C0D07"/>
    <w:rsid w:val="000C1D8A"/>
    <w:rsid w:val="000C1FDF"/>
    <w:rsid w:val="000C2205"/>
    <w:rsid w:val="000C2B56"/>
    <w:rsid w:val="000C6C51"/>
    <w:rsid w:val="000C7EE6"/>
    <w:rsid w:val="000D129C"/>
    <w:rsid w:val="000D1D58"/>
    <w:rsid w:val="000D26C0"/>
    <w:rsid w:val="000D529F"/>
    <w:rsid w:val="000D645C"/>
    <w:rsid w:val="000D6C3F"/>
    <w:rsid w:val="000D709A"/>
    <w:rsid w:val="000D797B"/>
    <w:rsid w:val="000D7EC7"/>
    <w:rsid w:val="000E01EB"/>
    <w:rsid w:val="000E0E9E"/>
    <w:rsid w:val="000E141F"/>
    <w:rsid w:val="000E15E1"/>
    <w:rsid w:val="000E24EC"/>
    <w:rsid w:val="000E3B69"/>
    <w:rsid w:val="000E3D40"/>
    <w:rsid w:val="000E54D2"/>
    <w:rsid w:val="000E66FD"/>
    <w:rsid w:val="000E6BEB"/>
    <w:rsid w:val="000E7FB0"/>
    <w:rsid w:val="000F1E31"/>
    <w:rsid w:val="000F2157"/>
    <w:rsid w:val="000F2D03"/>
    <w:rsid w:val="000F6E4E"/>
    <w:rsid w:val="00101669"/>
    <w:rsid w:val="0010323E"/>
    <w:rsid w:val="001041A9"/>
    <w:rsid w:val="0010458E"/>
    <w:rsid w:val="00105AE1"/>
    <w:rsid w:val="001063E7"/>
    <w:rsid w:val="00107390"/>
    <w:rsid w:val="00110C4B"/>
    <w:rsid w:val="00110D84"/>
    <w:rsid w:val="001136AF"/>
    <w:rsid w:val="001144D0"/>
    <w:rsid w:val="00114B7A"/>
    <w:rsid w:val="00114BE8"/>
    <w:rsid w:val="00114DA0"/>
    <w:rsid w:val="001170C4"/>
    <w:rsid w:val="001201F1"/>
    <w:rsid w:val="001212DB"/>
    <w:rsid w:val="0012132B"/>
    <w:rsid w:val="001215BB"/>
    <w:rsid w:val="00121D23"/>
    <w:rsid w:val="00121D34"/>
    <w:rsid w:val="001220BA"/>
    <w:rsid w:val="00122A92"/>
    <w:rsid w:val="0012467E"/>
    <w:rsid w:val="001254B4"/>
    <w:rsid w:val="001257A5"/>
    <w:rsid w:val="001311A1"/>
    <w:rsid w:val="00131DC8"/>
    <w:rsid w:val="0013294E"/>
    <w:rsid w:val="00133121"/>
    <w:rsid w:val="00133AEA"/>
    <w:rsid w:val="0013561A"/>
    <w:rsid w:val="00135E60"/>
    <w:rsid w:val="00135FC9"/>
    <w:rsid w:val="001378A0"/>
    <w:rsid w:val="00137BBF"/>
    <w:rsid w:val="00140306"/>
    <w:rsid w:val="00140E09"/>
    <w:rsid w:val="0014144E"/>
    <w:rsid w:val="00141834"/>
    <w:rsid w:val="001434CB"/>
    <w:rsid w:val="00143AEB"/>
    <w:rsid w:val="001444C0"/>
    <w:rsid w:val="00144669"/>
    <w:rsid w:val="00146F69"/>
    <w:rsid w:val="001504FC"/>
    <w:rsid w:val="00150A56"/>
    <w:rsid w:val="00151150"/>
    <w:rsid w:val="001515AF"/>
    <w:rsid w:val="001547F8"/>
    <w:rsid w:val="00154D4A"/>
    <w:rsid w:val="00154E6C"/>
    <w:rsid w:val="00154ED7"/>
    <w:rsid w:val="00155A95"/>
    <w:rsid w:val="00155FE3"/>
    <w:rsid w:val="0015665F"/>
    <w:rsid w:val="00157429"/>
    <w:rsid w:val="00164E27"/>
    <w:rsid w:val="00165570"/>
    <w:rsid w:val="00165674"/>
    <w:rsid w:val="001659AE"/>
    <w:rsid w:val="00165A43"/>
    <w:rsid w:val="00165E85"/>
    <w:rsid w:val="00166FE1"/>
    <w:rsid w:val="0016769B"/>
    <w:rsid w:val="00167E59"/>
    <w:rsid w:val="001702A5"/>
    <w:rsid w:val="0017137E"/>
    <w:rsid w:val="001717BA"/>
    <w:rsid w:val="00171CB0"/>
    <w:rsid w:val="00171E86"/>
    <w:rsid w:val="001722C7"/>
    <w:rsid w:val="00172C12"/>
    <w:rsid w:val="00175552"/>
    <w:rsid w:val="00176124"/>
    <w:rsid w:val="00176296"/>
    <w:rsid w:val="00176545"/>
    <w:rsid w:val="001837E2"/>
    <w:rsid w:val="00183858"/>
    <w:rsid w:val="001844D4"/>
    <w:rsid w:val="0018497A"/>
    <w:rsid w:val="00185668"/>
    <w:rsid w:val="00185D75"/>
    <w:rsid w:val="00186143"/>
    <w:rsid w:val="00187295"/>
    <w:rsid w:val="001912FF"/>
    <w:rsid w:val="00191F08"/>
    <w:rsid w:val="001926D5"/>
    <w:rsid w:val="00193C3F"/>
    <w:rsid w:val="00194190"/>
    <w:rsid w:val="00197450"/>
    <w:rsid w:val="00197EBB"/>
    <w:rsid w:val="001A0E69"/>
    <w:rsid w:val="001A16E3"/>
    <w:rsid w:val="001A2BF9"/>
    <w:rsid w:val="001A5951"/>
    <w:rsid w:val="001A62CC"/>
    <w:rsid w:val="001A6765"/>
    <w:rsid w:val="001B01AE"/>
    <w:rsid w:val="001B0734"/>
    <w:rsid w:val="001B0C80"/>
    <w:rsid w:val="001B10C8"/>
    <w:rsid w:val="001B1C44"/>
    <w:rsid w:val="001B254F"/>
    <w:rsid w:val="001B2805"/>
    <w:rsid w:val="001B2E35"/>
    <w:rsid w:val="001B3302"/>
    <w:rsid w:val="001B4AC8"/>
    <w:rsid w:val="001B5237"/>
    <w:rsid w:val="001B69EB"/>
    <w:rsid w:val="001B7074"/>
    <w:rsid w:val="001C45D9"/>
    <w:rsid w:val="001C5DAC"/>
    <w:rsid w:val="001C5E82"/>
    <w:rsid w:val="001C7F46"/>
    <w:rsid w:val="001D487E"/>
    <w:rsid w:val="001E0A45"/>
    <w:rsid w:val="001E0CD3"/>
    <w:rsid w:val="001E1DE3"/>
    <w:rsid w:val="001E309A"/>
    <w:rsid w:val="001E30BD"/>
    <w:rsid w:val="001E33E7"/>
    <w:rsid w:val="001E43B5"/>
    <w:rsid w:val="001E4F26"/>
    <w:rsid w:val="001E640F"/>
    <w:rsid w:val="001E67AF"/>
    <w:rsid w:val="001E71FF"/>
    <w:rsid w:val="001E7B6C"/>
    <w:rsid w:val="001F1083"/>
    <w:rsid w:val="001F1221"/>
    <w:rsid w:val="001F20FA"/>
    <w:rsid w:val="001F292D"/>
    <w:rsid w:val="001F2E26"/>
    <w:rsid w:val="001F52EB"/>
    <w:rsid w:val="001F61A8"/>
    <w:rsid w:val="001F7038"/>
    <w:rsid w:val="002000F3"/>
    <w:rsid w:val="00201455"/>
    <w:rsid w:val="00205201"/>
    <w:rsid w:val="002058FE"/>
    <w:rsid w:val="002072B6"/>
    <w:rsid w:val="00207774"/>
    <w:rsid w:val="0020781C"/>
    <w:rsid w:val="002079F1"/>
    <w:rsid w:val="0021084E"/>
    <w:rsid w:val="00210EB7"/>
    <w:rsid w:val="002129AE"/>
    <w:rsid w:val="002129BB"/>
    <w:rsid w:val="002133F7"/>
    <w:rsid w:val="002134A1"/>
    <w:rsid w:val="002135D4"/>
    <w:rsid w:val="00214788"/>
    <w:rsid w:val="00215895"/>
    <w:rsid w:val="002167D6"/>
    <w:rsid w:val="00217869"/>
    <w:rsid w:val="00220F08"/>
    <w:rsid w:val="002211B5"/>
    <w:rsid w:val="002228A6"/>
    <w:rsid w:val="00223B69"/>
    <w:rsid w:val="002242DE"/>
    <w:rsid w:val="00224CCD"/>
    <w:rsid w:val="002256C3"/>
    <w:rsid w:val="00227045"/>
    <w:rsid w:val="002278A0"/>
    <w:rsid w:val="002308E1"/>
    <w:rsid w:val="00230CB6"/>
    <w:rsid w:val="002314F0"/>
    <w:rsid w:val="002331BC"/>
    <w:rsid w:val="00233FC4"/>
    <w:rsid w:val="002341F2"/>
    <w:rsid w:val="00234BB8"/>
    <w:rsid w:val="002351CE"/>
    <w:rsid w:val="00235482"/>
    <w:rsid w:val="0023597C"/>
    <w:rsid w:val="00236056"/>
    <w:rsid w:val="002368FF"/>
    <w:rsid w:val="0023731B"/>
    <w:rsid w:val="00237EB9"/>
    <w:rsid w:val="00240546"/>
    <w:rsid w:val="0024057E"/>
    <w:rsid w:val="002408A4"/>
    <w:rsid w:val="00242882"/>
    <w:rsid w:val="00243149"/>
    <w:rsid w:val="0024377F"/>
    <w:rsid w:val="00243A7B"/>
    <w:rsid w:val="00244010"/>
    <w:rsid w:val="002442D8"/>
    <w:rsid w:val="00246971"/>
    <w:rsid w:val="00247CBF"/>
    <w:rsid w:val="00247D4B"/>
    <w:rsid w:val="00250DB3"/>
    <w:rsid w:val="002528E3"/>
    <w:rsid w:val="0025314C"/>
    <w:rsid w:val="0025423D"/>
    <w:rsid w:val="00255167"/>
    <w:rsid w:val="00255619"/>
    <w:rsid w:val="00256F35"/>
    <w:rsid w:val="0025726C"/>
    <w:rsid w:val="002572E6"/>
    <w:rsid w:val="0025783A"/>
    <w:rsid w:val="0026032A"/>
    <w:rsid w:val="002603C8"/>
    <w:rsid w:val="00260B6E"/>
    <w:rsid w:val="00260BAE"/>
    <w:rsid w:val="002635C8"/>
    <w:rsid w:val="002636BC"/>
    <w:rsid w:val="00263EFC"/>
    <w:rsid w:val="0026618E"/>
    <w:rsid w:val="00266A4F"/>
    <w:rsid w:val="00272497"/>
    <w:rsid w:val="0027262D"/>
    <w:rsid w:val="0027339A"/>
    <w:rsid w:val="0027368C"/>
    <w:rsid w:val="00274526"/>
    <w:rsid w:val="002751C2"/>
    <w:rsid w:val="002776E9"/>
    <w:rsid w:val="00277AD1"/>
    <w:rsid w:val="00280411"/>
    <w:rsid w:val="00283C54"/>
    <w:rsid w:val="00283CFC"/>
    <w:rsid w:val="00283E2C"/>
    <w:rsid w:val="00286937"/>
    <w:rsid w:val="00286A50"/>
    <w:rsid w:val="00287BD2"/>
    <w:rsid w:val="00291B07"/>
    <w:rsid w:val="002928D7"/>
    <w:rsid w:val="00292CA8"/>
    <w:rsid w:val="00293DBB"/>
    <w:rsid w:val="00293F9E"/>
    <w:rsid w:val="0029425E"/>
    <w:rsid w:val="002945EC"/>
    <w:rsid w:val="002946B5"/>
    <w:rsid w:val="00295664"/>
    <w:rsid w:val="00295F7C"/>
    <w:rsid w:val="002976D5"/>
    <w:rsid w:val="002A1A97"/>
    <w:rsid w:val="002A3A70"/>
    <w:rsid w:val="002A4509"/>
    <w:rsid w:val="002A4D49"/>
    <w:rsid w:val="002A4F0C"/>
    <w:rsid w:val="002A51C3"/>
    <w:rsid w:val="002A5C29"/>
    <w:rsid w:val="002A688D"/>
    <w:rsid w:val="002A69B1"/>
    <w:rsid w:val="002A7289"/>
    <w:rsid w:val="002B0778"/>
    <w:rsid w:val="002B29B0"/>
    <w:rsid w:val="002B2D6C"/>
    <w:rsid w:val="002B2ED2"/>
    <w:rsid w:val="002B3B68"/>
    <w:rsid w:val="002B4299"/>
    <w:rsid w:val="002B52F5"/>
    <w:rsid w:val="002B6B0B"/>
    <w:rsid w:val="002B7495"/>
    <w:rsid w:val="002C02D8"/>
    <w:rsid w:val="002C17C7"/>
    <w:rsid w:val="002C2790"/>
    <w:rsid w:val="002C2DA3"/>
    <w:rsid w:val="002C2E08"/>
    <w:rsid w:val="002C3AF9"/>
    <w:rsid w:val="002C3D6A"/>
    <w:rsid w:val="002C4303"/>
    <w:rsid w:val="002C4CD4"/>
    <w:rsid w:val="002C5CFD"/>
    <w:rsid w:val="002C621A"/>
    <w:rsid w:val="002C6548"/>
    <w:rsid w:val="002C78E1"/>
    <w:rsid w:val="002D0B4A"/>
    <w:rsid w:val="002D0C94"/>
    <w:rsid w:val="002D2242"/>
    <w:rsid w:val="002D40B9"/>
    <w:rsid w:val="002D46F4"/>
    <w:rsid w:val="002D5249"/>
    <w:rsid w:val="002D6CE9"/>
    <w:rsid w:val="002D6F4C"/>
    <w:rsid w:val="002D73BF"/>
    <w:rsid w:val="002E05A3"/>
    <w:rsid w:val="002E105F"/>
    <w:rsid w:val="002E1985"/>
    <w:rsid w:val="002E29C7"/>
    <w:rsid w:val="002E2C5B"/>
    <w:rsid w:val="002E3414"/>
    <w:rsid w:val="002E37A1"/>
    <w:rsid w:val="002E452A"/>
    <w:rsid w:val="002E459F"/>
    <w:rsid w:val="002E549E"/>
    <w:rsid w:val="002E57AF"/>
    <w:rsid w:val="002F00B4"/>
    <w:rsid w:val="002F02B0"/>
    <w:rsid w:val="002F219A"/>
    <w:rsid w:val="002F222C"/>
    <w:rsid w:val="002F46F1"/>
    <w:rsid w:val="002F4CDD"/>
    <w:rsid w:val="002F555D"/>
    <w:rsid w:val="002F6479"/>
    <w:rsid w:val="002F6D82"/>
    <w:rsid w:val="002F6E5F"/>
    <w:rsid w:val="002F7E75"/>
    <w:rsid w:val="00300DEA"/>
    <w:rsid w:val="003010AC"/>
    <w:rsid w:val="003022BD"/>
    <w:rsid w:val="00302DA2"/>
    <w:rsid w:val="003031C2"/>
    <w:rsid w:val="003035A6"/>
    <w:rsid w:val="00303BAC"/>
    <w:rsid w:val="00305308"/>
    <w:rsid w:val="003060DE"/>
    <w:rsid w:val="00306681"/>
    <w:rsid w:val="00306DA7"/>
    <w:rsid w:val="00307465"/>
    <w:rsid w:val="00307513"/>
    <w:rsid w:val="003075C0"/>
    <w:rsid w:val="00310AE7"/>
    <w:rsid w:val="00310BE5"/>
    <w:rsid w:val="003111CF"/>
    <w:rsid w:val="003126C5"/>
    <w:rsid w:val="003154D1"/>
    <w:rsid w:val="003161FE"/>
    <w:rsid w:val="00317D42"/>
    <w:rsid w:val="003208BF"/>
    <w:rsid w:val="00320A70"/>
    <w:rsid w:val="00321021"/>
    <w:rsid w:val="0032142D"/>
    <w:rsid w:val="003228F7"/>
    <w:rsid w:val="00322E5E"/>
    <w:rsid w:val="00322ED7"/>
    <w:rsid w:val="00323E1B"/>
    <w:rsid w:val="00324500"/>
    <w:rsid w:val="00324778"/>
    <w:rsid w:val="00324BA9"/>
    <w:rsid w:val="00324DBC"/>
    <w:rsid w:val="00324F42"/>
    <w:rsid w:val="00325333"/>
    <w:rsid w:val="00325C8E"/>
    <w:rsid w:val="0032643B"/>
    <w:rsid w:val="003267B9"/>
    <w:rsid w:val="0032702B"/>
    <w:rsid w:val="00327404"/>
    <w:rsid w:val="00327BCB"/>
    <w:rsid w:val="00327E2F"/>
    <w:rsid w:val="0033202A"/>
    <w:rsid w:val="00332619"/>
    <w:rsid w:val="00334020"/>
    <w:rsid w:val="00334778"/>
    <w:rsid w:val="0033483C"/>
    <w:rsid w:val="00335D17"/>
    <w:rsid w:val="00340228"/>
    <w:rsid w:val="00340C1B"/>
    <w:rsid w:val="003416B8"/>
    <w:rsid w:val="00341C2F"/>
    <w:rsid w:val="003428F6"/>
    <w:rsid w:val="003432DD"/>
    <w:rsid w:val="003436D0"/>
    <w:rsid w:val="00344477"/>
    <w:rsid w:val="00347579"/>
    <w:rsid w:val="00347A2E"/>
    <w:rsid w:val="00350252"/>
    <w:rsid w:val="003514A0"/>
    <w:rsid w:val="00353AAA"/>
    <w:rsid w:val="003541D9"/>
    <w:rsid w:val="003551B4"/>
    <w:rsid w:val="0035560B"/>
    <w:rsid w:val="00355742"/>
    <w:rsid w:val="00357844"/>
    <w:rsid w:val="00362AC9"/>
    <w:rsid w:val="00363054"/>
    <w:rsid w:val="00363789"/>
    <w:rsid w:val="00364E9A"/>
    <w:rsid w:val="0036508B"/>
    <w:rsid w:val="00366DA8"/>
    <w:rsid w:val="003675C9"/>
    <w:rsid w:val="0037324B"/>
    <w:rsid w:val="00373321"/>
    <w:rsid w:val="00374FA2"/>
    <w:rsid w:val="00375713"/>
    <w:rsid w:val="00376246"/>
    <w:rsid w:val="0037716B"/>
    <w:rsid w:val="003804A2"/>
    <w:rsid w:val="00381DA0"/>
    <w:rsid w:val="00382040"/>
    <w:rsid w:val="00385A6B"/>
    <w:rsid w:val="00386108"/>
    <w:rsid w:val="00386AC6"/>
    <w:rsid w:val="00386B47"/>
    <w:rsid w:val="003911A3"/>
    <w:rsid w:val="00391B08"/>
    <w:rsid w:val="00392AAD"/>
    <w:rsid w:val="00392E2E"/>
    <w:rsid w:val="00392F37"/>
    <w:rsid w:val="003933FE"/>
    <w:rsid w:val="00394693"/>
    <w:rsid w:val="00395CA2"/>
    <w:rsid w:val="003A001D"/>
    <w:rsid w:val="003A3D3C"/>
    <w:rsid w:val="003A3E2F"/>
    <w:rsid w:val="003A42B9"/>
    <w:rsid w:val="003A4921"/>
    <w:rsid w:val="003A597C"/>
    <w:rsid w:val="003A71BC"/>
    <w:rsid w:val="003B0228"/>
    <w:rsid w:val="003B087F"/>
    <w:rsid w:val="003B21C7"/>
    <w:rsid w:val="003B2B6E"/>
    <w:rsid w:val="003B5882"/>
    <w:rsid w:val="003B6B3F"/>
    <w:rsid w:val="003B6C17"/>
    <w:rsid w:val="003B6F37"/>
    <w:rsid w:val="003B773B"/>
    <w:rsid w:val="003B79BF"/>
    <w:rsid w:val="003C1C3C"/>
    <w:rsid w:val="003C1EA9"/>
    <w:rsid w:val="003C37A3"/>
    <w:rsid w:val="003C4A35"/>
    <w:rsid w:val="003C504D"/>
    <w:rsid w:val="003C6B2E"/>
    <w:rsid w:val="003D0F41"/>
    <w:rsid w:val="003D1928"/>
    <w:rsid w:val="003D2111"/>
    <w:rsid w:val="003D33BB"/>
    <w:rsid w:val="003D4EBD"/>
    <w:rsid w:val="003D58D8"/>
    <w:rsid w:val="003D60D5"/>
    <w:rsid w:val="003D6A88"/>
    <w:rsid w:val="003D7B17"/>
    <w:rsid w:val="003E0917"/>
    <w:rsid w:val="003E291C"/>
    <w:rsid w:val="003E2C92"/>
    <w:rsid w:val="003F001B"/>
    <w:rsid w:val="003F019E"/>
    <w:rsid w:val="003F07AF"/>
    <w:rsid w:val="003F3ECA"/>
    <w:rsid w:val="003F56E1"/>
    <w:rsid w:val="003F5CB9"/>
    <w:rsid w:val="003F7399"/>
    <w:rsid w:val="00400D3D"/>
    <w:rsid w:val="00401384"/>
    <w:rsid w:val="004017D3"/>
    <w:rsid w:val="004018BF"/>
    <w:rsid w:val="0040204B"/>
    <w:rsid w:val="00402216"/>
    <w:rsid w:val="004055A3"/>
    <w:rsid w:val="004069D3"/>
    <w:rsid w:val="00406B25"/>
    <w:rsid w:val="0041059B"/>
    <w:rsid w:val="00411DA3"/>
    <w:rsid w:val="0041235F"/>
    <w:rsid w:val="00412EF3"/>
    <w:rsid w:val="00413F51"/>
    <w:rsid w:val="00413FCD"/>
    <w:rsid w:val="00414873"/>
    <w:rsid w:val="00414F0F"/>
    <w:rsid w:val="004152C9"/>
    <w:rsid w:val="004155A5"/>
    <w:rsid w:val="00415989"/>
    <w:rsid w:val="00415C9A"/>
    <w:rsid w:val="00416917"/>
    <w:rsid w:val="00420418"/>
    <w:rsid w:val="00420C86"/>
    <w:rsid w:val="00421C2B"/>
    <w:rsid w:val="00421E62"/>
    <w:rsid w:val="0042221D"/>
    <w:rsid w:val="00423034"/>
    <w:rsid w:val="00423041"/>
    <w:rsid w:val="004238A4"/>
    <w:rsid w:val="00425348"/>
    <w:rsid w:val="00427188"/>
    <w:rsid w:val="00430207"/>
    <w:rsid w:val="004322E3"/>
    <w:rsid w:val="0043271F"/>
    <w:rsid w:val="00432A77"/>
    <w:rsid w:val="00433D4C"/>
    <w:rsid w:val="00434FAE"/>
    <w:rsid w:val="00436EF8"/>
    <w:rsid w:val="004406AE"/>
    <w:rsid w:val="0044185A"/>
    <w:rsid w:val="00442652"/>
    <w:rsid w:val="00444A01"/>
    <w:rsid w:val="00445EE4"/>
    <w:rsid w:val="004464C2"/>
    <w:rsid w:val="00446756"/>
    <w:rsid w:val="00446B88"/>
    <w:rsid w:val="004476EB"/>
    <w:rsid w:val="00452D30"/>
    <w:rsid w:val="00453F61"/>
    <w:rsid w:val="004541E7"/>
    <w:rsid w:val="00455B9D"/>
    <w:rsid w:val="00456E6F"/>
    <w:rsid w:val="0046018E"/>
    <w:rsid w:val="00460391"/>
    <w:rsid w:val="00462F02"/>
    <w:rsid w:val="004630F9"/>
    <w:rsid w:val="00463906"/>
    <w:rsid w:val="004654DE"/>
    <w:rsid w:val="00465A05"/>
    <w:rsid w:val="00465CA8"/>
    <w:rsid w:val="00466104"/>
    <w:rsid w:val="00470263"/>
    <w:rsid w:val="00471E8E"/>
    <w:rsid w:val="0047276E"/>
    <w:rsid w:val="00472B53"/>
    <w:rsid w:val="00473AAD"/>
    <w:rsid w:val="00473E66"/>
    <w:rsid w:val="004766CD"/>
    <w:rsid w:val="004766F5"/>
    <w:rsid w:val="0048085A"/>
    <w:rsid w:val="00480E7C"/>
    <w:rsid w:val="004818A2"/>
    <w:rsid w:val="004823B4"/>
    <w:rsid w:val="0048249E"/>
    <w:rsid w:val="00482873"/>
    <w:rsid w:val="00484344"/>
    <w:rsid w:val="00485165"/>
    <w:rsid w:val="004861FF"/>
    <w:rsid w:val="00486EA9"/>
    <w:rsid w:val="004949DD"/>
    <w:rsid w:val="00495727"/>
    <w:rsid w:val="00496A95"/>
    <w:rsid w:val="004A0289"/>
    <w:rsid w:val="004A1B6E"/>
    <w:rsid w:val="004A302F"/>
    <w:rsid w:val="004A33FC"/>
    <w:rsid w:val="004A4385"/>
    <w:rsid w:val="004A4AB8"/>
    <w:rsid w:val="004A5606"/>
    <w:rsid w:val="004A5D2F"/>
    <w:rsid w:val="004B0181"/>
    <w:rsid w:val="004B1ED9"/>
    <w:rsid w:val="004B29E0"/>
    <w:rsid w:val="004B2BC8"/>
    <w:rsid w:val="004B545F"/>
    <w:rsid w:val="004B5608"/>
    <w:rsid w:val="004B5F68"/>
    <w:rsid w:val="004B72E4"/>
    <w:rsid w:val="004B772C"/>
    <w:rsid w:val="004C18E1"/>
    <w:rsid w:val="004C1BA2"/>
    <w:rsid w:val="004C1DC6"/>
    <w:rsid w:val="004C2E60"/>
    <w:rsid w:val="004C3009"/>
    <w:rsid w:val="004C5DF5"/>
    <w:rsid w:val="004C7BAD"/>
    <w:rsid w:val="004D0401"/>
    <w:rsid w:val="004D23B9"/>
    <w:rsid w:val="004D29DA"/>
    <w:rsid w:val="004D59A2"/>
    <w:rsid w:val="004E176F"/>
    <w:rsid w:val="004E1C79"/>
    <w:rsid w:val="004E1D72"/>
    <w:rsid w:val="004E350D"/>
    <w:rsid w:val="004E400F"/>
    <w:rsid w:val="004E61FD"/>
    <w:rsid w:val="004E721A"/>
    <w:rsid w:val="004F107E"/>
    <w:rsid w:val="004F30A5"/>
    <w:rsid w:val="004F3F8B"/>
    <w:rsid w:val="004F5794"/>
    <w:rsid w:val="004F65C6"/>
    <w:rsid w:val="004F6C37"/>
    <w:rsid w:val="0050055B"/>
    <w:rsid w:val="00500761"/>
    <w:rsid w:val="00501E1E"/>
    <w:rsid w:val="00502547"/>
    <w:rsid w:val="005038FF"/>
    <w:rsid w:val="0050430A"/>
    <w:rsid w:val="00505E48"/>
    <w:rsid w:val="00507D44"/>
    <w:rsid w:val="00507FF4"/>
    <w:rsid w:val="0051155B"/>
    <w:rsid w:val="00511D5E"/>
    <w:rsid w:val="00511D78"/>
    <w:rsid w:val="005124D3"/>
    <w:rsid w:val="00512C09"/>
    <w:rsid w:val="005147AB"/>
    <w:rsid w:val="0051628A"/>
    <w:rsid w:val="005163C0"/>
    <w:rsid w:val="00516401"/>
    <w:rsid w:val="00517E08"/>
    <w:rsid w:val="0052170B"/>
    <w:rsid w:val="00521870"/>
    <w:rsid w:val="00521DB7"/>
    <w:rsid w:val="005229B0"/>
    <w:rsid w:val="00522F29"/>
    <w:rsid w:val="005250C8"/>
    <w:rsid w:val="00525B08"/>
    <w:rsid w:val="00526EB4"/>
    <w:rsid w:val="005276E0"/>
    <w:rsid w:val="00530464"/>
    <w:rsid w:val="0053119E"/>
    <w:rsid w:val="005314CB"/>
    <w:rsid w:val="005316E0"/>
    <w:rsid w:val="005323B6"/>
    <w:rsid w:val="0053260A"/>
    <w:rsid w:val="00532A8E"/>
    <w:rsid w:val="0053507F"/>
    <w:rsid w:val="0053524A"/>
    <w:rsid w:val="0053532D"/>
    <w:rsid w:val="0053602A"/>
    <w:rsid w:val="005366A3"/>
    <w:rsid w:val="00536F4A"/>
    <w:rsid w:val="005373C5"/>
    <w:rsid w:val="00540439"/>
    <w:rsid w:val="005406ED"/>
    <w:rsid w:val="00540B75"/>
    <w:rsid w:val="0054115E"/>
    <w:rsid w:val="0054117A"/>
    <w:rsid w:val="00541E69"/>
    <w:rsid w:val="00542BCC"/>
    <w:rsid w:val="00542E45"/>
    <w:rsid w:val="0054628E"/>
    <w:rsid w:val="00546480"/>
    <w:rsid w:val="00547B99"/>
    <w:rsid w:val="005518FD"/>
    <w:rsid w:val="00552996"/>
    <w:rsid w:val="00552BF8"/>
    <w:rsid w:val="00553E88"/>
    <w:rsid w:val="00556BB5"/>
    <w:rsid w:val="00556BB8"/>
    <w:rsid w:val="00557178"/>
    <w:rsid w:val="00557C9D"/>
    <w:rsid w:val="00563ACD"/>
    <w:rsid w:val="00563C60"/>
    <w:rsid w:val="00564F1D"/>
    <w:rsid w:val="00565348"/>
    <w:rsid w:val="00567ACB"/>
    <w:rsid w:val="00567B2E"/>
    <w:rsid w:val="00571693"/>
    <w:rsid w:val="00571CE3"/>
    <w:rsid w:val="00574046"/>
    <w:rsid w:val="00575480"/>
    <w:rsid w:val="005756F9"/>
    <w:rsid w:val="00577483"/>
    <w:rsid w:val="0057759C"/>
    <w:rsid w:val="0057767B"/>
    <w:rsid w:val="00577CE5"/>
    <w:rsid w:val="00580491"/>
    <w:rsid w:val="00581179"/>
    <w:rsid w:val="00581FD2"/>
    <w:rsid w:val="00582897"/>
    <w:rsid w:val="00583A84"/>
    <w:rsid w:val="00583CBC"/>
    <w:rsid w:val="00583D96"/>
    <w:rsid w:val="00583EE8"/>
    <w:rsid w:val="005851EA"/>
    <w:rsid w:val="00586F5B"/>
    <w:rsid w:val="0059199F"/>
    <w:rsid w:val="00591B30"/>
    <w:rsid w:val="00591C0E"/>
    <w:rsid w:val="00592294"/>
    <w:rsid w:val="00592825"/>
    <w:rsid w:val="00592992"/>
    <w:rsid w:val="00593E15"/>
    <w:rsid w:val="005940B6"/>
    <w:rsid w:val="005941DA"/>
    <w:rsid w:val="005948F8"/>
    <w:rsid w:val="00594A25"/>
    <w:rsid w:val="005957C1"/>
    <w:rsid w:val="00596764"/>
    <w:rsid w:val="0059702F"/>
    <w:rsid w:val="005A04C3"/>
    <w:rsid w:val="005A0D29"/>
    <w:rsid w:val="005A1287"/>
    <w:rsid w:val="005A189C"/>
    <w:rsid w:val="005A2B63"/>
    <w:rsid w:val="005A3177"/>
    <w:rsid w:val="005A3191"/>
    <w:rsid w:val="005A37A0"/>
    <w:rsid w:val="005A4AA8"/>
    <w:rsid w:val="005A4ADB"/>
    <w:rsid w:val="005A5B1C"/>
    <w:rsid w:val="005A5C53"/>
    <w:rsid w:val="005A7AD3"/>
    <w:rsid w:val="005A7D83"/>
    <w:rsid w:val="005A7F15"/>
    <w:rsid w:val="005B0923"/>
    <w:rsid w:val="005B0A63"/>
    <w:rsid w:val="005B2A5D"/>
    <w:rsid w:val="005B2F5C"/>
    <w:rsid w:val="005B3007"/>
    <w:rsid w:val="005B381C"/>
    <w:rsid w:val="005B50D1"/>
    <w:rsid w:val="005B55DD"/>
    <w:rsid w:val="005C0552"/>
    <w:rsid w:val="005C30B4"/>
    <w:rsid w:val="005C3AC7"/>
    <w:rsid w:val="005C3CF4"/>
    <w:rsid w:val="005C3EB2"/>
    <w:rsid w:val="005C5195"/>
    <w:rsid w:val="005C5429"/>
    <w:rsid w:val="005C691C"/>
    <w:rsid w:val="005D07F3"/>
    <w:rsid w:val="005D0D38"/>
    <w:rsid w:val="005D1007"/>
    <w:rsid w:val="005D3C0D"/>
    <w:rsid w:val="005D411C"/>
    <w:rsid w:val="005D551C"/>
    <w:rsid w:val="005D5E28"/>
    <w:rsid w:val="005D6A69"/>
    <w:rsid w:val="005E02BC"/>
    <w:rsid w:val="005E062A"/>
    <w:rsid w:val="005E0D28"/>
    <w:rsid w:val="005E0FF2"/>
    <w:rsid w:val="005E1E73"/>
    <w:rsid w:val="005E23CB"/>
    <w:rsid w:val="005E2D32"/>
    <w:rsid w:val="005E767C"/>
    <w:rsid w:val="005E7805"/>
    <w:rsid w:val="005E7DB5"/>
    <w:rsid w:val="005F0F55"/>
    <w:rsid w:val="005F30FF"/>
    <w:rsid w:val="005F3762"/>
    <w:rsid w:val="005F43E7"/>
    <w:rsid w:val="005F4789"/>
    <w:rsid w:val="005F71CB"/>
    <w:rsid w:val="00600910"/>
    <w:rsid w:val="00601B63"/>
    <w:rsid w:val="00603109"/>
    <w:rsid w:val="00603A63"/>
    <w:rsid w:val="00604ED1"/>
    <w:rsid w:val="00605A76"/>
    <w:rsid w:val="0060607A"/>
    <w:rsid w:val="00607F94"/>
    <w:rsid w:val="00610563"/>
    <w:rsid w:val="00610733"/>
    <w:rsid w:val="00610B3F"/>
    <w:rsid w:val="00610E7C"/>
    <w:rsid w:val="006111D9"/>
    <w:rsid w:val="00612211"/>
    <w:rsid w:val="00614DD8"/>
    <w:rsid w:val="006175DB"/>
    <w:rsid w:val="00620E4D"/>
    <w:rsid w:val="00621B4A"/>
    <w:rsid w:val="00622691"/>
    <w:rsid w:val="006229DA"/>
    <w:rsid w:val="00622C4F"/>
    <w:rsid w:val="00622F7C"/>
    <w:rsid w:val="00625B9E"/>
    <w:rsid w:val="00625D0E"/>
    <w:rsid w:val="00626E9E"/>
    <w:rsid w:val="0062781F"/>
    <w:rsid w:val="00632192"/>
    <w:rsid w:val="00632398"/>
    <w:rsid w:val="00632604"/>
    <w:rsid w:val="00633506"/>
    <w:rsid w:val="0063511A"/>
    <w:rsid w:val="00635296"/>
    <w:rsid w:val="006352D4"/>
    <w:rsid w:val="00635DC1"/>
    <w:rsid w:val="00635DF1"/>
    <w:rsid w:val="00636A1E"/>
    <w:rsid w:val="0063736C"/>
    <w:rsid w:val="00637912"/>
    <w:rsid w:val="0064014F"/>
    <w:rsid w:val="00640B4A"/>
    <w:rsid w:val="006411F9"/>
    <w:rsid w:val="00641606"/>
    <w:rsid w:val="006426A2"/>
    <w:rsid w:val="006438B9"/>
    <w:rsid w:val="00643D94"/>
    <w:rsid w:val="0064433B"/>
    <w:rsid w:val="00645380"/>
    <w:rsid w:val="00645FA2"/>
    <w:rsid w:val="006461D6"/>
    <w:rsid w:val="00647775"/>
    <w:rsid w:val="006477F5"/>
    <w:rsid w:val="00647D1F"/>
    <w:rsid w:val="006505A3"/>
    <w:rsid w:val="00651165"/>
    <w:rsid w:val="0065158B"/>
    <w:rsid w:val="006528F2"/>
    <w:rsid w:val="00654AAE"/>
    <w:rsid w:val="00654C1F"/>
    <w:rsid w:val="00654F99"/>
    <w:rsid w:val="00655202"/>
    <w:rsid w:val="0065553C"/>
    <w:rsid w:val="0065568D"/>
    <w:rsid w:val="0065578F"/>
    <w:rsid w:val="00656BB9"/>
    <w:rsid w:val="00656E9F"/>
    <w:rsid w:val="00660D8C"/>
    <w:rsid w:val="006618C6"/>
    <w:rsid w:val="00662326"/>
    <w:rsid w:val="0066413B"/>
    <w:rsid w:val="006660D8"/>
    <w:rsid w:val="006663E7"/>
    <w:rsid w:val="00666A7D"/>
    <w:rsid w:val="00667A9E"/>
    <w:rsid w:val="00671690"/>
    <w:rsid w:val="006717E2"/>
    <w:rsid w:val="00673FF9"/>
    <w:rsid w:val="006748FC"/>
    <w:rsid w:val="00675646"/>
    <w:rsid w:val="0067595F"/>
    <w:rsid w:val="006763FF"/>
    <w:rsid w:val="00676415"/>
    <w:rsid w:val="00680818"/>
    <w:rsid w:val="00681E6E"/>
    <w:rsid w:val="0068334D"/>
    <w:rsid w:val="0068399D"/>
    <w:rsid w:val="00683B02"/>
    <w:rsid w:val="00685B9D"/>
    <w:rsid w:val="00685E86"/>
    <w:rsid w:val="00686458"/>
    <w:rsid w:val="006868E1"/>
    <w:rsid w:val="00686B43"/>
    <w:rsid w:val="00690F3B"/>
    <w:rsid w:val="00691290"/>
    <w:rsid w:val="006918C6"/>
    <w:rsid w:val="00691A34"/>
    <w:rsid w:val="006920D5"/>
    <w:rsid w:val="00692B57"/>
    <w:rsid w:val="00694640"/>
    <w:rsid w:val="00697C67"/>
    <w:rsid w:val="006A01D7"/>
    <w:rsid w:val="006A0B46"/>
    <w:rsid w:val="006A2029"/>
    <w:rsid w:val="006A40AE"/>
    <w:rsid w:val="006A6071"/>
    <w:rsid w:val="006A74AE"/>
    <w:rsid w:val="006A7B8E"/>
    <w:rsid w:val="006B06D0"/>
    <w:rsid w:val="006B06DC"/>
    <w:rsid w:val="006B52D2"/>
    <w:rsid w:val="006B7375"/>
    <w:rsid w:val="006C1C29"/>
    <w:rsid w:val="006C2177"/>
    <w:rsid w:val="006C22E6"/>
    <w:rsid w:val="006C5FCE"/>
    <w:rsid w:val="006C64FA"/>
    <w:rsid w:val="006C6FC6"/>
    <w:rsid w:val="006C794F"/>
    <w:rsid w:val="006C7D9E"/>
    <w:rsid w:val="006D1238"/>
    <w:rsid w:val="006D405B"/>
    <w:rsid w:val="006D40C8"/>
    <w:rsid w:val="006D4862"/>
    <w:rsid w:val="006D53D7"/>
    <w:rsid w:val="006D69F8"/>
    <w:rsid w:val="006D6D4A"/>
    <w:rsid w:val="006E07D8"/>
    <w:rsid w:val="006E310E"/>
    <w:rsid w:val="006E38F3"/>
    <w:rsid w:val="006E470B"/>
    <w:rsid w:val="006E64CE"/>
    <w:rsid w:val="006E7365"/>
    <w:rsid w:val="006F0283"/>
    <w:rsid w:val="006F095B"/>
    <w:rsid w:val="006F22D6"/>
    <w:rsid w:val="006F28AF"/>
    <w:rsid w:val="006F307F"/>
    <w:rsid w:val="006F5BA1"/>
    <w:rsid w:val="006F5D76"/>
    <w:rsid w:val="006F7425"/>
    <w:rsid w:val="007005CD"/>
    <w:rsid w:val="00700A57"/>
    <w:rsid w:val="00701442"/>
    <w:rsid w:val="0070228D"/>
    <w:rsid w:val="0070291E"/>
    <w:rsid w:val="0070311F"/>
    <w:rsid w:val="00703CFE"/>
    <w:rsid w:val="007043BA"/>
    <w:rsid w:val="0070556A"/>
    <w:rsid w:val="00705C45"/>
    <w:rsid w:val="00706D61"/>
    <w:rsid w:val="00707896"/>
    <w:rsid w:val="007101CE"/>
    <w:rsid w:val="00710397"/>
    <w:rsid w:val="00710909"/>
    <w:rsid w:val="007109C7"/>
    <w:rsid w:val="00710EB1"/>
    <w:rsid w:val="007116B5"/>
    <w:rsid w:val="00713FAF"/>
    <w:rsid w:val="00715DF1"/>
    <w:rsid w:val="0071642D"/>
    <w:rsid w:val="00717F03"/>
    <w:rsid w:val="00720218"/>
    <w:rsid w:val="00720D5D"/>
    <w:rsid w:val="0072106F"/>
    <w:rsid w:val="00722DE2"/>
    <w:rsid w:val="00724286"/>
    <w:rsid w:val="00725204"/>
    <w:rsid w:val="00730D3E"/>
    <w:rsid w:val="00732C2E"/>
    <w:rsid w:val="00732FB8"/>
    <w:rsid w:val="0073472A"/>
    <w:rsid w:val="00734B02"/>
    <w:rsid w:val="00735B4B"/>
    <w:rsid w:val="007379A4"/>
    <w:rsid w:val="00740BCE"/>
    <w:rsid w:val="00741AEB"/>
    <w:rsid w:val="0074275C"/>
    <w:rsid w:val="00742D09"/>
    <w:rsid w:val="00743000"/>
    <w:rsid w:val="007434BB"/>
    <w:rsid w:val="0074391C"/>
    <w:rsid w:val="00743ED8"/>
    <w:rsid w:val="007440C8"/>
    <w:rsid w:val="007450EE"/>
    <w:rsid w:val="007454F7"/>
    <w:rsid w:val="00746793"/>
    <w:rsid w:val="007470FA"/>
    <w:rsid w:val="007529BC"/>
    <w:rsid w:val="007538CA"/>
    <w:rsid w:val="007538CD"/>
    <w:rsid w:val="00753930"/>
    <w:rsid w:val="007540FB"/>
    <w:rsid w:val="00755004"/>
    <w:rsid w:val="0075617A"/>
    <w:rsid w:val="007564E5"/>
    <w:rsid w:val="00761257"/>
    <w:rsid w:val="00761EB1"/>
    <w:rsid w:val="00764690"/>
    <w:rsid w:val="0076560C"/>
    <w:rsid w:val="00767571"/>
    <w:rsid w:val="00767917"/>
    <w:rsid w:val="00770F67"/>
    <w:rsid w:val="007712BB"/>
    <w:rsid w:val="007728E8"/>
    <w:rsid w:val="00772D8E"/>
    <w:rsid w:val="00773CC6"/>
    <w:rsid w:val="0077480F"/>
    <w:rsid w:val="007748C4"/>
    <w:rsid w:val="00776095"/>
    <w:rsid w:val="00776812"/>
    <w:rsid w:val="00777C0B"/>
    <w:rsid w:val="007824E0"/>
    <w:rsid w:val="00782C1C"/>
    <w:rsid w:val="00783092"/>
    <w:rsid w:val="0078370D"/>
    <w:rsid w:val="00783A7F"/>
    <w:rsid w:val="00784306"/>
    <w:rsid w:val="00784ACA"/>
    <w:rsid w:val="007862D1"/>
    <w:rsid w:val="00787D3D"/>
    <w:rsid w:val="00790146"/>
    <w:rsid w:val="007907EA"/>
    <w:rsid w:val="0079290A"/>
    <w:rsid w:val="00792924"/>
    <w:rsid w:val="00792C49"/>
    <w:rsid w:val="00793348"/>
    <w:rsid w:val="00794962"/>
    <w:rsid w:val="00794A71"/>
    <w:rsid w:val="00795C1A"/>
    <w:rsid w:val="00795F91"/>
    <w:rsid w:val="0079666B"/>
    <w:rsid w:val="0079789F"/>
    <w:rsid w:val="007A05A1"/>
    <w:rsid w:val="007A1377"/>
    <w:rsid w:val="007A3504"/>
    <w:rsid w:val="007A3C57"/>
    <w:rsid w:val="007A3E75"/>
    <w:rsid w:val="007A3FB6"/>
    <w:rsid w:val="007A4290"/>
    <w:rsid w:val="007A4999"/>
    <w:rsid w:val="007A6A39"/>
    <w:rsid w:val="007A6F69"/>
    <w:rsid w:val="007A7CA9"/>
    <w:rsid w:val="007A7DB9"/>
    <w:rsid w:val="007B058E"/>
    <w:rsid w:val="007B1737"/>
    <w:rsid w:val="007B1BA9"/>
    <w:rsid w:val="007B272B"/>
    <w:rsid w:val="007B32A2"/>
    <w:rsid w:val="007B35E5"/>
    <w:rsid w:val="007B562B"/>
    <w:rsid w:val="007B65C1"/>
    <w:rsid w:val="007B6B23"/>
    <w:rsid w:val="007B7008"/>
    <w:rsid w:val="007C1F49"/>
    <w:rsid w:val="007C1FB3"/>
    <w:rsid w:val="007C5314"/>
    <w:rsid w:val="007C582A"/>
    <w:rsid w:val="007C5B82"/>
    <w:rsid w:val="007C75AF"/>
    <w:rsid w:val="007D008C"/>
    <w:rsid w:val="007D192B"/>
    <w:rsid w:val="007D33B6"/>
    <w:rsid w:val="007D37F0"/>
    <w:rsid w:val="007D6C36"/>
    <w:rsid w:val="007D7A44"/>
    <w:rsid w:val="007D7B81"/>
    <w:rsid w:val="007E0272"/>
    <w:rsid w:val="007E0832"/>
    <w:rsid w:val="007E19A2"/>
    <w:rsid w:val="007E1D53"/>
    <w:rsid w:val="007E385B"/>
    <w:rsid w:val="007E54CD"/>
    <w:rsid w:val="007E63A1"/>
    <w:rsid w:val="007E69A7"/>
    <w:rsid w:val="007E6E44"/>
    <w:rsid w:val="007E6ED3"/>
    <w:rsid w:val="007E7AAD"/>
    <w:rsid w:val="007F1C3E"/>
    <w:rsid w:val="007F254F"/>
    <w:rsid w:val="007F3ACA"/>
    <w:rsid w:val="007F3F13"/>
    <w:rsid w:val="007F5102"/>
    <w:rsid w:val="00800ECB"/>
    <w:rsid w:val="008056EE"/>
    <w:rsid w:val="00805924"/>
    <w:rsid w:val="00806CCE"/>
    <w:rsid w:val="008071BF"/>
    <w:rsid w:val="008071D1"/>
    <w:rsid w:val="00807561"/>
    <w:rsid w:val="00807854"/>
    <w:rsid w:val="008078ED"/>
    <w:rsid w:val="00807B32"/>
    <w:rsid w:val="00807C0C"/>
    <w:rsid w:val="0081067E"/>
    <w:rsid w:val="0081106A"/>
    <w:rsid w:val="0081143E"/>
    <w:rsid w:val="00811BB5"/>
    <w:rsid w:val="00812C72"/>
    <w:rsid w:val="00814A63"/>
    <w:rsid w:val="00815A78"/>
    <w:rsid w:val="00815E88"/>
    <w:rsid w:val="00815F5C"/>
    <w:rsid w:val="00815FAA"/>
    <w:rsid w:val="00816226"/>
    <w:rsid w:val="00820243"/>
    <w:rsid w:val="0082089B"/>
    <w:rsid w:val="00821025"/>
    <w:rsid w:val="00822C9F"/>
    <w:rsid w:val="008248FD"/>
    <w:rsid w:val="00825362"/>
    <w:rsid w:val="008260B3"/>
    <w:rsid w:val="008312FB"/>
    <w:rsid w:val="0083233A"/>
    <w:rsid w:val="00832821"/>
    <w:rsid w:val="00832DD3"/>
    <w:rsid w:val="0083327D"/>
    <w:rsid w:val="00833E4F"/>
    <w:rsid w:val="00834EC9"/>
    <w:rsid w:val="008356D8"/>
    <w:rsid w:val="008418B7"/>
    <w:rsid w:val="00841DEC"/>
    <w:rsid w:val="0084249F"/>
    <w:rsid w:val="00843D70"/>
    <w:rsid w:val="00844A41"/>
    <w:rsid w:val="00845716"/>
    <w:rsid w:val="008469C5"/>
    <w:rsid w:val="00850035"/>
    <w:rsid w:val="00850147"/>
    <w:rsid w:val="008522D6"/>
    <w:rsid w:val="00852913"/>
    <w:rsid w:val="0085301B"/>
    <w:rsid w:val="008530A5"/>
    <w:rsid w:val="00853AFA"/>
    <w:rsid w:val="00854F56"/>
    <w:rsid w:val="0085506C"/>
    <w:rsid w:val="00855FDB"/>
    <w:rsid w:val="00856253"/>
    <w:rsid w:val="008570FC"/>
    <w:rsid w:val="008572EE"/>
    <w:rsid w:val="008575AC"/>
    <w:rsid w:val="00857613"/>
    <w:rsid w:val="008576E6"/>
    <w:rsid w:val="00857B71"/>
    <w:rsid w:val="008624D6"/>
    <w:rsid w:val="008631D8"/>
    <w:rsid w:val="00863327"/>
    <w:rsid w:val="00864200"/>
    <w:rsid w:val="00865812"/>
    <w:rsid w:val="0086581E"/>
    <w:rsid w:val="00865D0C"/>
    <w:rsid w:val="00866706"/>
    <w:rsid w:val="00866AE0"/>
    <w:rsid w:val="0086737D"/>
    <w:rsid w:val="0086788F"/>
    <w:rsid w:val="008679FC"/>
    <w:rsid w:val="00870589"/>
    <w:rsid w:val="008707AE"/>
    <w:rsid w:val="0087184C"/>
    <w:rsid w:val="00872AF0"/>
    <w:rsid w:val="00874E3B"/>
    <w:rsid w:val="00875441"/>
    <w:rsid w:val="00876D1E"/>
    <w:rsid w:val="008772E6"/>
    <w:rsid w:val="008805A1"/>
    <w:rsid w:val="008822EC"/>
    <w:rsid w:val="0088477C"/>
    <w:rsid w:val="008859AE"/>
    <w:rsid w:val="00886462"/>
    <w:rsid w:val="00886661"/>
    <w:rsid w:val="00887F7B"/>
    <w:rsid w:val="0089026F"/>
    <w:rsid w:val="00890742"/>
    <w:rsid w:val="00890A28"/>
    <w:rsid w:val="00890CC7"/>
    <w:rsid w:val="00896EEB"/>
    <w:rsid w:val="00896F7A"/>
    <w:rsid w:val="00897CA0"/>
    <w:rsid w:val="00897DCE"/>
    <w:rsid w:val="008A0A2B"/>
    <w:rsid w:val="008A125E"/>
    <w:rsid w:val="008A1338"/>
    <w:rsid w:val="008A190A"/>
    <w:rsid w:val="008A1ECF"/>
    <w:rsid w:val="008A329B"/>
    <w:rsid w:val="008A3351"/>
    <w:rsid w:val="008A3AC8"/>
    <w:rsid w:val="008A4077"/>
    <w:rsid w:val="008A5EE5"/>
    <w:rsid w:val="008A62FD"/>
    <w:rsid w:val="008A6587"/>
    <w:rsid w:val="008A6D81"/>
    <w:rsid w:val="008A7E79"/>
    <w:rsid w:val="008B0ADE"/>
    <w:rsid w:val="008B1854"/>
    <w:rsid w:val="008B2ABF"/>
    <w:rsid w:val="008B2E3D"/>
    <w:rsid w:val="008B3566"/>
    <w:rsid w:val="008B378E"/>
    <w:rsid w:val="008B43EF"/>
    <w:rsid w:val="008B44D9"/>
    <w:rsid w:val="008B49AF"/>
    <w:rsid w:val="008B5C9E"/>
    <w:rsid w:val="008B5E52"/>
    <w:rsid w:val="008B60CC"/>
    <w:rsid w:val="008B6204"/>
    <w:rsid w:val="008B65AF"/>
    <w:rsid w:val="008C05E8"/>
    <w:rsid w:val="008C3575"/>
    <w:rsid w:val="008D07C2"/>
    <w:rsid w:val="008D0C17"/>
    <w:rsid w:val="008D0E7D"/>
    <w:rsid w:val="008D31B8"/>
    <w:rsid w:val="008D4AA2"/>
    <w:rsid w:val="008D5155"/>
    <w:rsid w:val="008D5634"/>
    <w:rsid w:val="008D5E46"/>
    <w:rsid w:val="008D6147"/>
    <w:rsid w:val="008D6589"/>
    <w:rsid w:val="008E04F0"/>
    <w:rsid w:val="008E0E45"/>
    <w:rsid w:val="008E23D2"/>
    <w:rsid w:val="008E4485"/>
    <w:rsid w:val="008E7439"/>
    <w:rsid w:val="008E7481"/>
    <w:rsid w:val="008E7498"/>
    <w:rsid w:val="008E79C8"/>
    <w:rsid w:val="008EC0B2"/>
    <w:rsid w:val="008F038A"/>
    <w:rsid w:val="008F05C9"/>
    <w:rsid w:val="008F0ED7"/>
    <w:rsid w:val="008F114C"/>
    <w:rsid w:val="008F1AB2"/>
    <w:rsid w:val="008F1C9A"/>
    <w:rsid w:val="008F3E50"/>
    <w:rsid w:val="008F49F1"/>
    <w:rsid w:val="008F619C"/>
    <w:rsid w:val="008F6A1C"/>
    <w:rsid w:val="008F6B5C"/>
    <w:rsid w:val="00900E5F"/>
    <w:rsid w:val="009013B1"/>
    <w:rsid w:val="0090141E"/>
    <w:rsid w:val="009019B8"/>
    <w:rsid w:val="00901A1F"/>
    <w:rsid w:val="009022E5"/>
    <w:rsid w:val="00902663"/>
    <w:rsid w:val="00902FC4"/>
    <w:rsid w:val="009039C2"/>
    <w:rsid w:val="00903D08"/>
    <w:rsid w:val="00904012"/>
    <w:rsid w:val="00904E34"/>
    <w:rsid w:val="009050CF"/>
    <w:rsid w:val="0090606B"/>
    <w:rsid w:val="00906AAC"/>
    <w:rsid w:val="00906E52"/>
    <w:rsid w:val="009117F6"/>
    <w:rsid w:val="00911D2F"/>
    <w:rsid w:val="00911D31"/>
    <w:rsid w:val="0091573F"/>
    <w:rsid w:val="00916DAB"/>
    <w:rsid w:val="00922A15"/>
    <w:rsid w:val="00923617"/>
    <w:rsid w:val="00924019"/>
    <w:rsid w:val="00924256"/>
    <w:rsid w:val="0092567A"/>
    <w:rsid w:val="00925694"/>
    <w:rsid w:val="00925A42"/>
    <w:rsid w:val="00926BC5"/>
    <w:rsid w:val="0093000B"/>
    <w:rsid w:val="0093069C"/>
    <w:rsid w:val="00931B9E"/>
    <w:rsid w:val="009341E7"/>
    <w:rsid w:val="00934351"/>
    <w:rsid w:val="00935B5F"/>
    <w:rsid w:val="00936B83"/>
    <w:rsid w:val="00936F89"/>
    <w:rsid w:val="00937CA4"/>
    <w:rsid w:val="00940D80"/>
    <w:rsid w:val="0094193F"/>
    <w:rsid w:val="00941EFD"/>
    <w:rsid w:val="00941F1D"/>
    <w:rsid w:val="009466FF"/>
    <w:rsid w:val="0094727E"/>
    <w:rsid w:val="0094763D"/>
    <w:rsid w:val="00947F00"/>
    <w:rsid w:val="00947F15"/>
    <w:rsid w:val="00950478"/>
    <w:rsid w:val="00950E4E"/>
    <w:rsid w:val="00951717"/>
    <w:rsid w:val="00952424"/>
    <w:rsid w:val="00952B96"/>
    <w:rsid w:val="0095334B"/>
    <w:rsid w:val="0095371A"/>
    <w:rsid w:val="00955228"/>
    <w:rsid w:val="00956809"/>
    <w:rsid w:val="00956F3A"/>
    <w:rsid w:val="00961BF6"/>
    <w:rsid w:val="00962E65"/>
    <w:rsid w:val="00963689"/>
    <w:rsid w:val="00963DE4"/>
    <w:rsid w:val="00964FA2"/>
    <w:rsid w:val="00965244"/>
    <w:rsid w:val="00965B43"/>
    <w:rsid w:val="0096640B"/>
    <w:rsid w:val="009677C9"/>
    <w:rsid w:val="00967A58"/>
    <w:rsid w:val="00967E6E"/>
    <w:rsid w:val="00970327"/>
    <w:rsid w:val="00970838"/>
    <w:rsid w:val="00970BFA"/>
    <w:rsid w:val="009712CC"/>
    <w:rsid w:val="0097197A"/>
    <w:rsid w:val="00972276"/>
    <w:rsid w:val="00972F2B"/>
    <w:rsid w:val="00973119"/>
    <w:rsid w:val="0097343B"/>
    <w:rsid w:val="00973AEB"/>
    <w:rsid w:val="00974212"/>
    <w:rsid w:val="009744B2"/>
    <w:rsid w:val="0097585A"/>
    <w:rsid w:val="00976E39"/>
    <w:rsid w:val="00980E92"/>
    <w:rsid w:val="00981EC0"/>
    <w:rsid w:val="00982B6B"/>
    <w:rsid w:val="00983920"/>
    <w:rsid w:val="00983A5B"/>
    <w:rsid w:val="00984FD4"/>
    <w:rsid w:val="009871B1"/>
    <w:rsid w:val="00987F61"/>
    <w:rsid w:val="00990F51"/>
    <w:rsid w:val="00992550"/>
    <w:rsid w:val="00992CA4"/>
    <w:rsid w:val="00992E80"/>
    <w:rsid w:val="009936C5"/>
    <w:rsid w:val="00993D6E"/>
    <w:rsid w:val="00995C04"/>
    <w:rsid w:val="009970FA"/>
    <w:rsid w:val="00997279"/>
    <w:rsid w:val="009A1158"/>
    <w:rsid w:val="009A168E"/>
    <w:rsid w:val="009A284E"/>
    <w:rsid w:val="009A3489"/>
    <w:rsid w:val="009A4517"/>
    <w:rsid w:val="009A45D3"/>
    <w:rsid w:val="009A520A"/>
    <w:rsid w:val="009A5B63"/>
    <w:rsid w:val="009A5D17"/>
    <w:rsid w:val="009A64CF"/>
    <w:rsid w:val="009A7029"/>
    <w:rsid w:val="009A7B99"/>
    <w:rsid w:val="009B0343"/>
    <w:rsid w:val="009B0AEE"/>
    <w:rsid w:val="009B1FA7"/>
    <w:rsid w:val="009B217D"/>
    <w:rsid w:val="009B2844"/>
    <w:rsid w:val="009B5C75"/>
    <w:rsid w:val="009B7925"/>
    <w:rsid w:val="009C0E0D"/>
    <w:rsid w:val="009C1A39"/>
    <w:rsid w:val="009C227D"/>
    <w:rsid w:val="009C3D87"/>
    <w:rsid w:val="009C5976"/>
    <w:rsid w:val="009C5AAE"/>
    <w:rsid w:val="009C6852"/>
    <w:rsid w:val="009C6F71"/>
    <w:rsid w:val="009D080F"/>
    <w:rsid w:val="009D17A6"/>
    <w:rsid w:val="009D1EC7"/>
    <w:rsid w:val="009D259E"/>
    <w:rsid w:val="009D2930"/>
    <w:rsid w:val="009D3465"/>
    <w:rsid w:val="009D3A77"/>
    <w:rsid w:val="009D3D94"/>
    <w:rsid w:val="009D3DFE"/>
    <w:rsid w:val="009D3E0C"/>
    <w:rsid w:val="009D45FC"/>
    <w:rsid w:val="009D4AC8"/>
    <w:rsid w:val="009D762B"/>
    <w:rsid w:val="009E0283"/>
    <w:rsid w:val="009E1124"/>
    <w:rsid w:val="009E15E6"/>
    <w:rsid w:val="009E16B0"/>
    <w:rsid w:val="009E311E"/>
    <w:rsid w:val="009E3487"/>
    <w:rsid w:val="009E6C0E"/>
    <w:rsid w:val="009E6E5D"/>
    <w:rsid w:val="009F115F"/>
    <w:rsid w:val="009F1605"/>
    <w:rsid w:val="009F1E6E"/>
    <w:rsid w:val="009F2AA6"/>
    <w:rsid w:val="009F354C"/>
    <w:rsid w:val="009F3A2E"/>
    <w:rsid w:val="009F537A"/>
    <w:rsid w:val="009F566A"/>
    <w:rsid w:val="00A00A3B"/>
    <w:rsid w:val="00A00A9A"/>
    <w:rsid w:val="00A0169D"/>
    <w:rsid w:val="00A02491"/>
    <w:rsid w:val="00A03760"/>
    <w:rsid w:val="00A06B77"/>
    <w:rsid w:val="00A070DB"/>
    <w:rsid w:val="00A072C1"/>
    <w:rsid w:val="00A07392"/>
    <w:rsid w:val="00A077BB"/>
    <w:rsid w:val="00A07C5C"/>
    <w:rsid w:val="00A07D21"/>
    <w:rsid w:val="00A07DA0"/>
    <w:rsid w:val="00A125F2"/>
    <w:rsid w:val="00A13DD5"/>
    <w:rsid w:val="00A14E76"/>
    <w:rsid w:val="00A15F96"/>
    <w:rsid w:val="00A2048C"/>
    <w:rsid w:val="00A20D70"/>
    <w:rsid w:val="00A21CF3"/>
    <w:rsid w:val="00A22D5A"/>
    <w:rsid w:val="00A230C1"/>
    <w:rsid w:val="00A24024"/>
    <w:rsid w:val="00A2441B"/>
    <w:rsid w:val="00A258F2"/>
    <w:rsid w:val="00A25CCB"/>
    <w:rsid w:val="00A2616E"/>
    <w:rsid w:val="00A26317"/>
    <w:rsid w:val="00A26B66"/>
    <w:rsid w:val="00A273CD"/>
    <w:rsid w:val="00A30924"/>
    <w:rsid w:val="00A3229C"/>
    <w:rsid w:val="00A3434F"/>
    <w:rsid w:val="00A36E3D"/>
    <w:rsid w:val="00A37486"/>
    <w:rsid w:val="00A37A3E"/>
    <w:rsid w:val="00A40DA0"/>
    <w:rsid w:val="00A42D2E"/>
    <w:rsid w:val="00A4309A"/>
    <w:rsid w:val="00A43734"/>
    <w:rsid w:val="00A437BD"/>
    <w:rsid w:val="00A445DD"/>
    <w:rsid w:val="00A44ED3"/>
    <w:rsid w:val="00A4512A"/>
    <w:rsid w:val="00A46493"/>
    <w:rsid w:val="00A505DF"/>
    <w:rsid w:val="00A51128"/>
    <w:rsid w:val="00A546C2"/>
    <w:rsid w:val="00A54916"/>
    <w:rsid w:val="00A5496C"/>
    <w:rsid w:val="00A5508B"/>
    <w:rsid w:val="00A56A06"/>
    <w:rsid w:val="00A57D53"/>
    <w:rsid w:val="00A57F08"/>
    <w:rsid w:val="00A60053"/>
    <w:rsid w:val="00A60321"/>
    <w:rsid w:val="00A61279"/>
    <w:rsid w:val="00A612A1"/>
    <w:rsid w:val="00A61885"/>
    <w:rsid w:val="00A622DB"/>
    <w:rsid w:val="00A62EFC"/>
    <w:rsid w:val="00A64582"/>
    <w:rsid w:val="00A64C2C"/>
    <w:rsid w:val="00A65C50"/>
    <w:rsid w:val="00A65DD1"/>
    <w:rsid w:val="00A6605D"/>
    <w:rsid w:val="00A662C0"/>
    <w:rsid w:val="00A67298"/>
    <w:rsid w:val="00A739F5"/>
    <w:rsid w:val="00A73BFB"/>
    <w:rsid w:val="00A747C6"/>
    <w:rsid w:val="00A76261"/>
    <w:rsid w:val="00A77D35"/>
    <w:rsid w:val="00A81E4C"/>
    <w:rsid w:val="00A83DAF"/>
    <w:rsid w:val="00A83F71"/>
    <w:rsid w:val="00A851FF"/>
    <w:rsid w:val="00A8560D"/>
    <w:rsid w:val="00A85D38"/>
    <w:rsid w:val="00A90B92"/>
    <w:rsid w:val="00A91607"/>
    <w:rsid w:val="00A92FAF"/>
    <w:rsid w:val="00A92FBC"/>
    <w:rsid w:val="00A9300E"/>
    <w:rsid w:val="00A93458"/>
    <w:rsid w:val="00A9363D"/>
    <w:rsid w:val="00A93C91"/>
    <w:rsid w:val="00A94261"/>
    <w:rsid w:val="00A951AC"/>
    <w:rsid w:val="00A95FAB"/>
    <w:rsid w:val="00A963C0"/>
    <w:rsid w:val="00AA0924"/>
    <w:rsid w:val="00AA1702"/>
    <w:rsid w:val="00AA1758"/>
    <w:rsid w:val="00AA1828"/>
    <w:rsid w:val="00AA2012"/>
    <w:rsid w:val="00AA2495"/>
    <w:rsid w:val="00AA2989"/>
    <w:rsid w:val="00AA2B77"/>
    <w:rsid w:val="00AA2F00"/>
    <w:rsid w:val="00AA4719"/>
    <w:rsid w:val="00AA4F18"/>
    <w:rsid w:val="00AA580D"/>
    <w:rsid w:val="00AA7048"/>
    <w:rsid w:val="00AA7281"/>
    <w:rsid w:val="00AB154E"/>
    <w:rsid w:val="00AB15F9"/>
    <w:rsid w:val="00AB1634"/>
    <w:rsid w:val="00AB4454"/>
    <w:rsid w:val="00AB4E85"/>
    <w:rsid w:val="00AC091C"/>
    <w:rsid w:val="00AC0EF5"/>
    <w:rsid w:val="00AC1DDC"/>
    <w:rsid w:val="00AC1F82"/>
    <w:rsid w:val="00AC29E2"/>
    <w:rsid w:val="00AC48BB"/>
    <w:rsid w:val="00AC4B39"/>
    <w:rsid w:val="00AC5795"/>
    <w:rsid w:val="00AC64E9"/>
    <w:rsid w:val="00AC7019"/>
    <w:rsid w:val="00AD009A"/>
    <w:rsid w:val="00AD01DE"/>
    <w:rsid w:val="00AD401C"/>
    <w:rsid w:val="00AD48DD"/>
    <w:rsid w:val="00AD55F2"/>
    <w:rsid w:val="00AD6718"/>
    <w:rsid w:val="00AD67B2"/>
    <w:rsid w:val="00AD684E"/>
    <w:rsid w:val="00AD7E0A"/>
    <w:rsid w:val="00AE024D"/>
    <w:rsid w:val="00AE0AE4"/>
    <w:rsid w:val="00AE111F"/>
    <w:rsid w:val="00AE155D"/>
    <w:rsid w:val="00AE1864"/>
    <w:rsid w:val="00AE2A01"/>
    <w:rsid w:val="00AE3B88"/>
    <w:rsid w:val="00AE4EA1"/>
    <w:rsid w:val="00AE575D"/>
    <w:rsid w:val="00AE596C"/>
    <w:rsid w:val="00AE6181"/>
    <w:rsid w:val="00AE6E78"/>
    <w:rsid w:val="00AF02FA"/>
    <w:rsid w:val="00AF0F69"/>
    <w:rsid w:val="00AF10E5"/>
    <w:rsid w:val="00AF2F35"/>
    <w:rsid w:val="00AF3785"/>
    <w:rsid w:val="00AF4252"/>
    <w:rsid w:val="00AF572F"/>
    <w:rsid w:val="00B01560"/>
    <w:rsid w:val="00B032E2"/>
    <w:rsid w:val="00B035A3"/>
    <w:rsid w:val="00B038D7"/>
    <w:rsid w:val="00B05B13"/>
    <w:rsid w:val="00B05DB8"/>
    <w:rsid w:val="00B05FF2"/>
    <w:rsid w:val="00B07D98"/>
    <w:rsid w:val="00B10E9F"/>
    <w:rsid w:val="00B111C6"/>
    <w:rsid w:val="00B119D2"/>
    <w:rsid w:val="00B11E49"/>
    <w:rsid w:val="00B16122"/>
    <w:rsid w:val="00B162BA"/>
    <w:rsid w:val="00B17670"/>
    <w:rsid w:val="00B17B2A"/>
    <w:rsid w:val="00B203CE"/>
    <w:rsid w:val="00B205D9"/>
    <w:rsid w:val="00B210AD"/>
    <w:rsid w:val="00B216FB"/>
    <w:rsid w:val="00B22B35"/>
    <w:rsid w:val="00B22CF3"/>
    <w:rsid w:val="00B23924"/>
    <w:rsid w:val="00B265C6"/>
    <w:rsid w:val="00B2777B"/>
    <w:rsid w:val="00B3000E"/>
    <w:rsid w:val="00B30DE6"/>
    <w:rsid w:val="00B313E3"/>
    <w:rsid w:val="00B32876"/>
    <w:rsid w:val="00B334B9"/>
    <w:rsid w:val="00B345B7"/>
    <w:rsid w:val="00B34714"/>
    <w:rsid w:val="00B37426"/>
    <w:rsid w:val="00B40DCE"/>
    <w:rsid w:val="00B42061"/>
    <w:rsid w:val="00B4329E"/>
    <w:rsid w:val="00B436F9"/>
    <w:rsid w:val="00B4458D"/>
    <w:rsid w:val="00B448F2"/>
    <w:rsid w:val="00B47011"/>
    <w:rsid w:val="00B47E1E"/>
    <w:rsid w:val="00B5056F"/>
    <w:rsid w:val="00B51D34"/>
    <w:rsid w:val="00B522B0"/>
    <w:rsid w:val="00B53654"/>
    <w:rsid w:val="00B540F2"/>
    <w:rsid w:val="00B54185"/>
    <w:rsid w:val="00B56008"/>
    <w:rsid w:val="00B56064"/>
    <w:rsid w:val="00B57017"/>
    <w:rsid w:val="00B57992"/>
    <w:rsid w:val="00B6008A"/>
    <w:rsid w:val="00B62949"/>
    <w:rsid w:val="00B63524"/>
    <w:rsid w:val="00B63DDB"/>
    <w:rsid w:val="00B63F25"/>
    <w:rsid w:val="00B65974"/>
    <w:rsid w:val="00B65A6C"/>
    <w:rsid w:val="00B66BBE"/>
    <w:rsid w:val="00B7090D"/>
    <w:rsid w:val="00B737FC"/>
    <w:rsid w:val="00B73AE2"/>
    <w:rsid w:val="00B74415"/>
    <w:rsid w:val="00B74E53"/>
    <w:rsid w:val="00B763A6"/>
    <w:rsid w:val="00B81D1E"/>
    <w:rsid w:val="00B82F6D"/>
    <w:rsid w:val="00B836E4"/>
    <w:rsid w:val="00B84A8D"/>
    <w:rsid w:val="00B862A4"/>
    <w:rsid w:val="00B8688B"/>
    <w:rsid w:val="00B877CD"/>
    <w:rsid w:val="00B902D4"/>
    <w:rsid w:val="00B90B53"/>
    <w:rsid w:val="00B921A7"/>
    <w:rsid w:val="00B92A99"/>
    <w:rsid w:val="00B937F1"/>
    <w:rsid w:val="00B93F94"/>
    <w:rsid w:val="00B943AD"/>
    <w:rsid w:val="00B97F4C"/>
    <w:rsid w:val="00BA0AD1"/>
    <w:rsid w:val="00BA174D"/>
    <w:rsid w:val="00BA19EE"/>
    <w:rsid w:val="00BA1D6D"/>
    <w:rsid w:val="00BA2BC6"/>
    <w:rsid w:val="00BA30E7"/>
    <w:rsid w:val="00BA3340"/>
    <w:rsid w:val="00BA3E0A"/>
    <w:rsid w:val="00BA4A88"/>
    <w:rsid w:val="00BA56CD"/>
    <w:rsid w:val="00BA6DEC"/>
    <w:rsid w:val="00BA74CC"/>
    <w:rsid w:val="00BA7C83"/>
    <w:rsid w:val="00BB1807"/>
    <w:rsid w:val="00BB2663"/>
    <w:rsid w:val="00BB39E7"/>
    <w:rsid w:val="00BB3E83"/>
    <w:rsid w:val="00BB49D5"/>
    <w:rsid w:val="00BB5AC5"/>
    <w:rsid w:val="00BB6061"/>
    <w:rsid w:val="00BB7825"/>
    <w:rsid w:val="00BB7FBF"/>
    <w:rsid w:val="00BC073F"/>
    <w:rsid w:val="00BC1077"/>
    <w:rsid w:val="00BC1E18"/>
    <w:rsid w:val="00BC326A"/>
    <w:rsid w:val="00BC5AA6"/>
    <w:rsid w:val="00BC71CF"/>
    <w:rsid w:val="00BD025A"/>
    <w:rsid w:val="00BD025D"/>
    <w:rsid w:val="00BD0583"/>
    <w:rsid w:val="00BD093C"/>
    <w:rsid w:val="00BD0B21"/>
    <w:rsid w:val="00BD0B64"/>
    <w:rsid w:val="00BD25BA"/>
    <w:rsid w:val="00BD2B26"/>
    <w:rsid w:val="00BD56B0"/>
    <w:rsid w:val="00BE04B9"/>
    <w:rsid w:val="00BE0800"/>
    <w:rsid w:val="00BE0D38"/>
    <w:rsid w:val="00BE1C4D"/>
    <w:rsid w:val="00BE4568"/>
    <w:rsid w:val="00BE4886"/>
    <w:rsid w:val="00BE573A"/>
    <w:rsid w:val="00BE5A76"/>
    <w:rsid w:val="00BE5BBE"/>
    <w:rsid w:val="00BE75CD"/>
    <w:rsid w:val="00BE7752"/>
    <w:rsid w:val="00BE7D36"/>
    <w:rsid w:val="00BF0147"/>
    <w:rsid w:val="00BF03BD"/>
    <w:rsid w:val="00BF1007"/>
    <w:rsid w:val="00BF1938"/>
    <w:rsid w:val="00BF1BFE"/>
    <w:rsid w:val="00BF1C7E"/>
    <w:rsid w:val="00BF2EE0"/>
    <w:rsid w:val="00BF30ED"/>
    <w:rsid w:val="00BF3E86"/>
    <w:rsid w:val="00BF55D5"/>
    <w:rsid w:val="00BF564D"/>
    <w:rsid w:val="00BF5BC4"/>
    <w:rsid w:val="00BF7467"/>
    <w:rsid w:val="00C004FA"/>
    <w:rsid w:val="00C00F74"/>
    <w:rsid w:val="00C01A6A"/>
    <w:rsid w:val="00C023B0"/>
    <w:rsid w:val="00C06B8E"/>
    <w:rsid w:val="00C101B7"/>
    <w:rsid w:val="00C11606"/>
    <w:rsid w:val="00C11658"/>
    <w:rsid w:val="00C11BF0"/>
    <w:rsid w:val="00C11C8F"/>
    <w:rsid w:val="00C11F30"/>
    <w:rsid w:val="00C124F0"/>
    <w:rsid w:val="00C135C4"/>
    <w:rsid w:val="00C13F60"/>
    <w:rsid w:val="00C150C7"/>
    <w:rsid w:val="00C15DE3"/>
    <w:rsid w:val="00C1669C"/>
    <w:rsid w:val="00C16885"/>
    <w:rsid w:val="00C172D2"/>
    <w:rsid w:val="00C20358"/>
    <w:rsid w:val="00C20625"/>
    <w:rsid w:val="00C210D8"/>
    <w:rsid w:val="00C21C37"/>
    <w:rsid w:val="00C24E7F"/>
    <w:rsid w:val="00C3128E"/>
    <w:rsid w:val="00C3263B"/>
    <w:rsid w:val="00C3420A"/>
    <w:rsid w:val="00C364F0"/>
    <w:rsid w:val="00C40224"/>
    <w:rsid w:val="00C410D7"/>
    <w:rsid w:val="00C41161"/>
    <w:rsid w:val="00C417AF"/>
    <w:rsid w:val="00C43D89"/>
    <w:rsid w:val="00C446BE"/>
    <w:rsid w:val="00C47608"/>
    <w:rsid w:val="00C47B9D"/>
    <w:rsid w:val="00C51472"/>
    <w:rsid w:val="00C5229A"/>
    <w:rsid w:val="00C529BA"/>
    <w:rsid w:val="00C53736"/>
    <w:rsid w:val="00C544E2"/>
    <w:rsid w:val="00C54621"/>
    <w:rsid w:val="00C54D23"/>
    <w:rsid w:val="00C55281"/>
    <w:rsid w:val="00C60835"/>
    <w:rsid w:val="00C61CFF"/>
    <w:rsid w:val="00C6225E"/>
    <w:rsid w:val="00C63413"/>
    <w:rsid w:val="00C6402A"/>
    <w:rsid w:val="00C64CBA"/>
    <w:rsid w:val="00C657D9"/>
    <w:rsid w:val="00C6731B"/>
    <w:rsid w:val="00C67ABF"/>
    <w:rsid w:val="00C70E69"/>
    <w:rsid w:val="00C71839"/>
    <w:rsid w:val="00C737F1"/>
    <w:rsid w:val="00C7416F"/>
    <w:rsid w:val="00C742E8"/>
    <w:rsid w:val="00C7444D"/>
    <w:rsid w:val="00C75EA6"/>
    <w:rsid w:val="00C765F2"/>
    <w:rsid w:val="00C77265"/>
    <w:rsid w:val="00C7788C"/>
    <w:rsid w:val="00C77FEE"/>
    <w:rsid w:val="00C8051A"/>
    <w:rsid w:val="00C81810"/>
    <w:rsid w:val="00C8183B"/>
    <w:rsid w:val="00C82560"/>
    <w:rsid w:val="00C82994"/>
    <w:rsid w:val="00C82C62"/>
    <w:rsid w:val="00C82ED3"/>
    <w:rsid w:val="00C834C4"/>
    <w:rsid w:val="00C84086"/>
    <w:rsid w:val="00C842A1"/>
    <w:rsid w:val="00C84CC1"/>
    <w:rsid w:val="00C87E98"/>
    <w:rsid w:val="00C901C7"/>
    <w:rsid w:val="00C90212"/>
    <w:rsid w:val="00C9052B"/>
    <w:rsid w:val="00C90DB8"/>
    <w:rsid w:val="00C90F17"/>
    <w:rsid w:val="00C92728"/>
    <w:rsid w:val="00C92DFA"/>
    <w:rsid w:val="00C93900"/>
    <w:rsid w:val="00C94EE9"/>
    <w:rsid w:val="00C957E7"/>
    <w:rsid w:val="00C96B04"/>
    <w:rsid w:val="00C97385"/>
    <w:rsid w:val="00C97515"/>
    <w:rsid w:val="00CA27FA"/>
    <w:rsid w:val="00CA31D5"/>
    <w:rsid w:val="00CA332F"/>
    <w:rsid w:val="00CA3F50"/>
    <w:rsid w:val="00CA42D4"/>
    <w:rsid w:val="00CA4FB3"/>
    <w:rsid w:val="00CA52D0"/>
    <w:rsid w:val="00CA5D67"/>
    <w:rsid w:val="00CA6263"/>
    <w:rsid w:val="00CA7316"/>
    <w:rsid w:val="00CA75F4"/>
    <w:rsid w:val="00CA79ED"/>
    <w:rsid w:val="00CA7B7C"/>
    <w:rsid w:val="00CB023C"/>
    <w:rsid w:val="00CB02CB"/>
    <w:rsid w:val="00CB2A66"/>
    <w:rsid w:val="00CB3196"/>
    <w:rsid w:val="00CB37BA"/>
    <w:rsid w:val="00CB3F36"/>
    <w:rsid w:val="00CB46F3"/>
    <w:rsid w:val="00CB488C"/>
    <w:rsid w:val="00CB4A67"/>
    <w:rsid w:val="00CB4C3D"/>
    <w:rsid w:val="00CC008B"/>
    <w:rsid w:val="00CC0FCC"/>
    <w:rsid w:val="00CC208D"/>
    <w:rsid w:val="00CC46A9"/>
    <w:rsid w:val="00CC46DC"/>
    <w:rsid w:val="00CC5AE8"/>
    <w:rsid w:val="00CC5BF9"/>
    <w:rsid w:val="00CC70AE"/>
    <w:rsid w:val="00CC71BA"/>
    <w:rsid w:val="00CC7326"/>
    <w:rsid w:val="00CC7E01"/>
    <w:rsid w:val="00CD0200"/>
    <w:rsid w:val="00CD0D32"/>
    <w:rsid w:val="00CD17B8"/>
    <w:rsid w:val="00CD34B9"/>
    <w:rsid w:val="00CD3AAD"/>
    <w:rsid w:val="00CD468B"/>
    <w:rsid w:val="00CD509B"/>
    <w:rsid w:val="00CD5109"/>
    <w:rsid w:val="00CD5837"/>
    <w:rsid w:val="00CD5E80"/>
    <w:rsid w:val="00CD6597"/>
    <w:rsid w:val="00CD669B"/>
    <w:rsid w:val="00CE09EC"/>
    <w:rsid w:val="00CE1E7D"/>
    <w:rsid w:val="00CE258C"/>
    <w:rsid w:val="00CE28C7"/>
    <w:rsid w:val="00CE29E8"/>
    <w:rsid w:val="00CE2EEE"/>
    <w:rsid w:val="00CE3B3B"/>
    <w:rsid w:val="00CE6A62"/>
    <w:rsid w:val="00CE6D9B"/>
    <w:rsid w:val="00CE78BB"/>
    <w:rsid w:val="00CF07FA"/>
    <w:rsid w:val="00CF097B"/>
    <w:rsid w:val="00CF0DE1"/>
    <w:rsid w:val="00CF11B8"/>
    <w:rsid w:val="00CF154B"/>
    <w:rsid w:val="00CF34B2"/>
    <w:rsid w:val="00CF3A2A"/>
    <w:rsid w:val="00CF3FC2"/>
    <w:rsid w:val="00CF4BCE"/>
    <w:rsid w:val="00CF5823"/>
    <w:rsid w:val="00CF5CFB"/>
    <w:rsid w:val="00CF5D02"/>
    <w:rsid w:val="00CF6A24"/>
    <w:rsid w:val="00CF746C"/>
    <w:rsid w:val="00D00492"/>
    <w:rsid w:val="00D00F55"/>
    <w:rsid w:val="00D02120"/>
    <w:rsid w:val="00D044EE"/>
    <w:rsid w:val="00D04B6C"/>
    <w:rsid w:val="00D04BEB"/>
    <w:rsid w:val="00D05D36"/>
    <w:rsid w:val="00D078BA"/>
    <w:rsid w:val="00D07D3C"/>
    <w:rsid w:val="00D07E4B"/>
    <w:rsid w:val="00D102E5"/>
    <w:rsid w:val="00D107B8"/>
    <w:rsid w:val="00D11E9E"/>
    <w:rsid w:val="00D127DF"/>
    <w:rsid w:val="00D1294C"/>
    <w:rsid w:val="00D12C0F"/>
    <w:rsid w:val="00D13BBA"/>
    <w:rsid w:val="00D13C3C"/>
    <w:rsid w:val="00D145D5"/>
    <w:rsid w:val="00D15A7A"/>
    <w:rsid w:val="00D16F6A"/>
    <w:rsid w:val="00D170DE"/>
    <w:rsid w:val="00D17170"/>
    <w:rsid w:val="00D17434"/>
    <w:rsid w:val="00D17B0B"/>
    <w:rsid w:val="00D17E9E"/>
    <w:rsid w:val="00D22E66"/>
    <w:rsid w:val="00D22ED6"/>
    <w:rsid w:val="00D24438"/>
    <w:rsid w:val="00D25B76"/>
    <w:rsid w:val="00D26D98"/>
    <w:rsid w:val="00D27490"/>
    <w:rsid w:val="00D303E1"/>
    <w:rsid w:val="00D31D8C"/>
    <w:rsid w:val="00D31DDA"/>
    <w:rsid w:val="00D32443"/>
    <w:rsid w:val="00D335E3"/>
    <w:rsid w:val="00D33BD5"/>
    <w:rsid w:val="00D35737"/>
    <w:rsid w:val="00D3587C"/>
    <w:rsid w:val="00D360CE"/>
    <w:rsid w:val="00D362DC"/>
    <w:rsid w:val="00D36AEB"/>
    <w:rsid w:val="00D3710D"/>
    <w:rsid w:val="00D37B08"/>
    <w:rsid w:val="00D40BE0"/>
    <w:rsid w:val="00D43021"/>
    <w:rsid w:val="00D44613"/>
    <w:rsid w:val="00D44721"/>
    <w:rsid w:val="00D453E9"/>
    <w:rsid w:val="00D4566C"/>
    <w:rsid w:val="00D4636A"/>
    <w:rsid w:val="00D50E8A"/>
    <w:rsid w:val="00D534E8"/>
    <w:rsid w:val="00D538B3"/>
    <w:rsid w:val="00D5459E"/>
    <w:rsid w:val="00D54899"/>
    <w:rsid w:val="00D55166"/>
    <w:rsid w:val="00D55DD5"/>
    <w:rsid w:val="00D5642D"/>
    <w:rsid w:val="00D60276"/>
    <w:rsid w:val="00D602E8"/>
    <w:rsid w:val="00D609D8"/>
    <w:rsid w:val="00D611C8"/>
    <w:rsid w:val="00D62680"/>
    <w:rsid w:val="00D63012"/>
    <w:rsid w:val="00D6486F"/>
    <w:rsid w:val="00D649DA"/>
    <w:rsid w:val="00D64C2C"/>
    <w:rsid w:val="00D6561C"/>
    <w:rsid w:val="00D65F48"/>
    <w:rsid w:val="00D66146"/>
    <w:rsid w:val="00D6624C"/>
    <w:rsid w:val="00D66DF0"/>
    <w:rsid w:val="00D7128B"/>
    <w:rsid w:val="00D715F6"/>
    <w:rsid w:val="00D725B4"/>
    <w:rsid w:val="00D729B5"/>
    <w:rsid w:val="00D742EF"/>
    <w:rsid w:val="00D75821"/>
    <w:rsid w:val="00D759D3"/>
    <w:rsid w:val="00D75D3D"/>
    <w:rsid w:val="00D75DAD"/>
    <w:rsid w:val="00D8003F"/>
    <w:rsid w:val="00D81213"/>
    <w:rsid w:val="00D81296"/>
    <w:rsid w:val="00D82ABE"/>
    <w:rsid w:val="00D82C6E"/>
    <w:rsid w:val="00D83582"/>
    <w:rsid w:val="00D844D8"/>
    <w:rsid w:val="00D84915"/>
    <w:rsid w:val="00D85668"/>
    <w:rsid w:val="00D85D63"/>
    <w:rsid w:val="00D86671"/>
    <w:rsid w:val="00D87332"/>
    <w:rsid w:val="00D90714"/>
    <w:rsid w:val="00D91B93"/>
    <w:rsid w:val="00D9378A"/>
    <w:rsid w:val="00D93838"/>
    <w:rsid w:val="00D93E61"/>
    <w:rsid w:val="00D93ED3"/>
    <w:rsid w:val="00D973AF"/>
    <w:rsid w:val="00DA17F4"/>
    <w:rsid w:val="00DA3477"/>
    <w:rsid w:val="00DA4DEB"/>
    <w:rsid w:val="00DA4FC0"/>
    <w:rsid w:val="00DA58BE"/>
    <w:rsid w:val="00DA623F"/>
    <w:rsid w:val="00DA6D2E"/>
    <w:rsid w:val="00DA7875"/>
    <w:rsid w:val="00DA7DFE"/>
    <w:rsid w:val="00DB0C83"/>
    <w:rsid w:val="00DB163E"/>
    <w:rsid w:val="00DB4F45"/>
    <w:rsid w:val="00DB50CD"/>
    <w:rsid w:val="00DB52D9"/>
    <w:rsid w:val="00DB6F43"/>
    <w:rsid w:val="00DC1E7F"/>
    <w:rsid w:val="00DC2649"/>
    <w:rsid w:val="00DC4624"/>
    <w:rsid w:val="00DC6A0A"/>
    <w:rsid w:val="00DC77D6"/>
    <w:rsid w:val="00DC7D72"/>
    <w:rsid w:val="00DD0622"/>
    <w:rsid w:val="00DD0C3F"/>
    <w:rsid w:val="00DD18B1"/>
    <w:rsid w:val="00DD216E"/>
    <w:rsid w:val="00DD2EF6"/>
    <w:rsid w:val="00DD4E1A"/>
    <w:rsid w:val="00DD53F3"/>
    <w:rsid w:val="00DD5B6D"/>
    <w:rsid w:val="00DD5B8E"/>
    <w:rsid w:val="00DD6B51"/>
    <w:rsid w:val="00DD6D4F"/>
    <w:rsid w:val="00DD7815"/>
    <w:rsid w:val="00DD781F"/>
    <w:rsid w:val="00DE3A01"/>
    <w:rsid w:val="00DE3AD0"/>
    <w:rsid w:val="00DE3CA4"/>
    <w:rsid w:val="00DF0A8F"/>
    <w:rsid w:val="00DF2B4D"/>
    <w:rsid w:val="00DF2D2F"/>
    <w:rsid w:val="00DF30ED"/>
    <w:rsid w:val="00DF3A5F"/>
    <w:rsid w:val="00DF4769"/>
    <w:rsid w:val="00DF5444"/>
    <w:rsid w:val="00E00CBC"/>
    <w:rsid w:val="00E01217"/>
    <w:rsid w:val="00E0184A"/>
    <w:rsid w:val="00E01AED"/>
    <w:rsid w:val="00E020F4"/>
    <w:rsid w:val="00E02124"/>
    <w:rsid w:val="00E028FA"/>
    <w:rsid w:val="00E02BC1"/>
    <w:rsid w:val="00E04C7D"/>
    <w:rsid w:val="00E066CF"/>
    <w:rsid w:val="00E07475"/>
    <w:rsid w:val="00E07F81"/>
    <w:rsid w:val="00E12D0A"/>
    <w:rsid w:val="00E13D9B"/>
    <w:rsid w:val="00E146F2"/>
    <w:rsid w:val="00E14F0F"/>
    <w:rsid w:val="00E15819"/>
    <w:rsid w:val="00E158CC"/>
    <w:rsid w:val="00E171A8"/>
    <w:rsid w:val="00E1766C"/>
    <w:rsid w:val="00E20356"/>
    <w:rsid w:val="00E20D7F"/>
    <w:rsid w:val="00E219D7"/>
    <w:rsid w:val="00E22A30"/>
    <w:rsid w:val="00E22D5B"/>
    <w:rsid w:val="00E23189"/>
    <w:rsid w:val="00E23DC2"/>
    <w:rsid w:val="00E26020"/>
    <w:rsid w:val="00E2686C"/>
    <w:rsid w:val="00E31A31"/>
    <w:rsid w:val="00E36641"/>
    <w:rsid w:val="00E36875"/>
    <w:rsid w:val="00E368CD"/>
    <w:rsid w:val="00E36D93"/>
    <w:rsid w:val="00E37088"/>
    <w:rsid w:val="00E4176B"/>
    <w:rsid w:val="00E422DD"/>
    <w:rsid w:val="00E42AD9"/>
    <w:rsid w:val="00E436D7"/>
    <w:rsid w:val="00E43B91"/>
    <w:rsid w:val="00E44D9D"/>
    <w:rsid w:val="00E45228"/>
    <w:rsid w:val="00E4591F"/>
    <w:rsid w:val="00E45B1D"/>
    <w:rsid w:val="00E45C97"/>
    <w:rsid w:val="00E45E08"/>
    <w:rsid w:val="00E46853"/>
    <w:rsid w:val="00E47B05"/>
    <w:rsid w:val="00E51B39"/>
    <w:rsid w:val="00E52F70"/>
    <w:rsid w:val="00E52FD7"/>
    <w:rsid w:val="00E547EA"/>
    <w:rsid w:val="00E54CA7"/>
    <w:rsid w:val="00E54D6F"/>
    <w:rsid w:val="00E5534B"/>
    <w:rsid w:val="00E56E53"/>
    <w:rsid w:val="00E60A09"/>
    <w:rsid w:val="00E61C31"/>
    <w:rsid w:val="00E6248D"/>
    <w:rsid w:val="00E6312B"/>
    <w:rsid w:val="00E63909"/>
    <w:rsid w:val="00E6647E"/>
    <w:rsid w:val="00E66899"/>
    <w:rsid w:val="00E70C35"/>
    <w:rsid w:val="00E70F63"/>
    <w:rsid w:val="00E710DA"/>
    <w:rsid w:val="00E71431"/>
    <w:rsid w:val="00E7261F"/>
    <w:rsid w:val="00E739E2"/>
    <w:rsid w:val="00E73B5F"/>
    <w:rsid w:val="00E73E7B"/>
    <w:rsid w:val="00E73E85"/>
    <w:rsid w:val="00E743BE"/>
    <w:rsid w:val="00E74A10"/>
    <w:rsid w:val="00E74A2A"/>
    <w:rsid w:val="00E752FF"/>
    <w:rsid w:val="00E75387"/>
    <w:rsid w:val="00E76A18"/>
    <w:rsid w:val="00E820B4"/>
    <w:rsid w:val="00E8426A"/>
    <w:rsid w:val="00E86F82"/>
    <w:rsid w:val="00E8753B"/>
    <w:rsid w:val="00E903D7"/>
    <w:rsid w:val="00E90AE0"/>
    <w:rsid w:val="00E91474"/>
    <w:rsid w:val="00E916FA"/>
    <w:rsid w:val="00E921C1"/>
    <w:rsid w:val="00E92740"/>
    <w:rsid w:val="00E92C33"/>
    <w:rsid w:val="00E951F0"/>
    <w:rsid w:val="00E95627"/>
    <w:rsid w:val="00E95AFF"/>
    <w:rsid w:val="00E95CE8"/>
    <w:rsid w:val="00E9626F"/>
    <w:rsid w:val="00EA024C"/>
    <w:rsid w:val="00EA0FB6"/>
    <w:rsid w:val="00EA1ABC"/>
    <w:rsid w:val="00EA1FB2"/>
    <w:rsid w:val="00EA434F"/>
    <w:rsid w:val="00EA6B19"/>
    <w:rsid w:val="00EA6C3E"/>
    <w:rsid w:val="00EB06F0"/>
    <w:rsid w:val="00EB0765"/>
    <w:rsid w:val="00EB1078"/>
    <w:rsid w:val="00EB2C5D"/>
    <w:rsid w:val="00EB2D92"/>
    <w:rsid w:val="00EB313C"/>
    <w:rsid w:val="00EB3F03"/>
    <w:rsid w:val="00EB4DA8"/>
    <w:rsid w:val="00EC0242"/>
    <w:rsid w:val="00EC0DB7"/>
    <w:rsid w:val="00EC2036"/>
    <w:rsid w:val="00EC58BF"/>
    <w:rsid w:val="00ED0626"/>
    <w:rsid w:val="00ED0BB2"/>
    <w:rsid w:val="00ED0DA4"/>
    <w:rsid w:val="00ED188C"/>
    <w:rsid w:val="00ED2A54"/>
    <w:rsid w:val="00ED32BA"/>
    <w:rsid w:val="00ED393F"/>
    <w:rsid w:val="00ED4158"/>
    <w:rsid w:val="00ED5B70"/>
    <w:rsid w:val="00ED6F94"/>
    <w:rsid w:val="00ED758D"/>
    <w:rsid w:val="00EE0CC4"/>
    <w:rsid w:val="00EE0DDB"/>
    <w:rsid w:val="00EE0F5C"/>
    <w:rsid w:val="00EE1575"/>
    <w:rsid w:val="00EE23B6"/>
    <w:rsid w:val="00EE24F5"/>
    <w:rsid w:val="00EE40A1"/>
    <w:rsid w:val="00EE41E1"/>
    <w:rsid w:val="00EE517D"/>
    <w:rsid w:val="00EE52DB"/>
    <w:rsid w:val="00EE5EAC"/>
    <w:rsid w:val="00EE78F1"/>
    <w:rsid w:val="00EF0025"/>
    <w:rsid w:val="00EF0C55"/>
    <w:rsid w:val="00EF11A2"/>
    <w:rsid w:val="00EF26B8"/>
    <w:rsid w:val="00EF335C"/>
    <w:rsid w:val="00EF3F44"/>
    <w:rsid w:val="00EF3F5B"/>
    <w:rsid w:val="00EF48D7"/>
    <w:rsid w:val="00EF4F06"/>
    <w:rsid w:val="00EF5080"/>
    <w:rsid w:val="00EF513D"/>
    <w:rsid w:val="00EF5278"/>
    <w:rsid w:val="00EF5D11"/>
    <w:rsid w:val="00EF68C5"/>
    <w:rsid w:val="00EF7421"/>
    <w:rsid w:val="00EF7576"/>
    <w:rsid w:val="00EF7F4A"/>
    <w:rsid w:val="00F00FDD"/>
    <w:rsid w:val="00F0101E"/>
    <w:rsid w:val="00F0111C"/>
    <w:rsid w:val="00F012F4"/>
    <w:rsid w:val="00F0283D"/>
    <w:rsid w:val="00F03A35"/>
    <w:rsid w:val="00F04E41"/>
    <w:rsid w:val="00F05857"/>
    <w:rsid w:val="00F0743D"/>
    <w:rsid w:val="00F0791D"/>
    <w:rsid w:val="00F10A6D"/>
    <w:rsid w:val="00F116FC"/>
    <w:rsid w:val="00F11860"/>
    <w:rsid w:val="00F11A34"/>
    <w:rsid w:val="00F1214D"/>
    <w:rsid w:val="00F12357"/>
    <w:rsid w:val="00F138BE"/>
    <w:rsid w:val="00F13B51"/>
    <w:rsid w:val="00F147DA"/>
    <w:rsid w:val="00F16AFE"/>
    <w:rsid w:val="00F1792A"/>
    <w:rsid w:val="00F21F4E"/>
    <w:rsid w:val="00F22BB2"/>
    <w:rsid w:val="00F24FAB"/>
    <w:rsid w:val="00F25186"/>
    <w:rsid w:val="00F262F6"/>
    <w:rsid w:val="00F26B2F"/>
    <w:rsid w:val="00F26F6B"/>
    <w:rsid w:val="00F27E36"/>
    <w:rsid w:val="00F311AF"/>
    <w:rsid w:val="00F31474"/>
    <w:rsid w:val="00F326D9"/>
    <w:rsid w:val="00F33750"/>
    <w:rsid w:val="00F34C8D"/>
    <w:rsid w:val="00F367BA"/>
    <w:rsid w:val="00F3730F"/>
    <w:rsid w:val="00F376B1"/>
    <w:rsid w:val="00F37F6D"/>
    <w:rsid w:val="00F37F99"/>
    <w:rsid w:val="00F41351"/>
    <w:rsid w:val="00F41544"/>
    <w:rsid w:val="00F41BBA"/>
    <w:rsid w:val="00F42827"/>
    <w:rsid w:val="00F438E7"/>
    <w:rsid w:val="00F43F4B"/>
    <w:rsid w:val="00F4430A"/>
    <w:rsid w:val="00F44EEA"/>
    <w:rsid w:val="00F46388"/>
    <w:rsid w:val="00F46B0F"/>
    <w:rsid w:val="00F46DCA"/>
    <w:rsid w:val="00F50A1D"/>
    <w:rsid w:val="00F52057"/>
    <w:rsid w:val="00F5299A"/>
    <w:rsid w:val="00F5345F"/>
    <w:rsid w:val="00F53EFA"/>
    <w:rsid w:val="00F543FE"/>
    <w:rsid w:val="00F54A65"/>
    <w:rsid w:val="00F55BD0"/>
    <w:rsid w:val="00F55F1D"/>
    <w:rsid w:val="00F568D6"/>
    <w:rsid w:val="00F56C90"/>
    <w:rsid w:val="00F605DA"/>
    <w:rsid w:val="00F607BB"/>
    <w:rsid w:val="00F621FA"/>
    <w:rsid w:val="00F63F27"/>
    <w:rsid w:val="00F6548D"/>
    <w:rsid w:val="00F664DF"/>
    <w:rsid w:val="00F67241"/>
    <w:rsid w:val="00F67324"/>
    <w:rsid w:val="00F67371"/>
    <w:rsid w:val="00F674E8"/>
    <w:rsid w:val="00F67921"/>
    <w:rsid w:val="00F67E23"/>
    <w:rsid w:val="00F70040"/>
    <w:rsid w:val="00F70AA8"/>
    <w:rsid w:val="00F715E7"/>
    <w:rsid w:val="00F71C67"/>
    <w:rsid w:val="00F71FF8"/>
    <w:rsid w:val="00F73679"/>
    <w:rsid w:val="00F73A39"/>
    <w:rsid w:val="00F750A0"/>
    <w:rsid w:val="00F756E5"/>
    <w:rsid w:val="00F75A88"/>
    <w:rsid w:val="00F76947"/>
    <w:rsid w:val="00F770FE"/>
    <w:rsid w:val="00F774C4"/>
    <w:rsid w:val="00F80404"/>
    <w:rsid w:val="00F8088A"/>
    <w:rsid w:val="00F80F00"/>
    <w:rsid w:val="00F81A9A"/>
    <w:rsid w:val="00F822DB"/>
    <w:rsid w:val="00F827BC"/>
    <w:rsid w:val="00F8362E"/>
    <w:rsid w:val="00F850D7"/>
    <w:rsid w:val="00F85117"/>
    <w:rsid w:val="00F859BB"/>
    <w:rsid w:val="00F869B0"/>
    <w:rsid w:val="00F87A15"/>
    <w:rsid w:val="00F87DC8"/>
    <w:rsid w:val="00F90FC4"/>
    <w:rsid w:val="00F912FB"/>
    <w:rsid w:val="00F92ED3"/>
    <w:rsid w:val="00F930A8"/>
    <w:rsid w:val="00F93152"/>
    <w:rsid w:val="00F940B3"/>
    <w:rsid w:val="00F95983"/>
    <w:rsid w:val="00FA00F4"/>
    <w:rsid w:val="00FA06B9"/>
    <w:rsid w:val="00FA2908"/>
    <w:rsid w:val="00FA2DBA"/>
    <w:rsid w:val="00FA3210"/>
    <w:rsid w:val="00FA3829"/>
    <w:rsid w:val="00FA3B3B"/>
    <w:rsid w:val="00FA4276"/>
    <w:rsid w:val="00FA4836"/>
    <w:rsid w:val="00FA4E0B"/>
    <w:rsid w:val="00FA6170"/>
    <w:rsid w:val="00FA6653"/>
    <w:rsid w:val="00FA67B1"/>
    <w:rsid w:val="00FA6B92"/>
    <w:rsid w:val="00FA6EC7"/>
    <w:rsid w:val="00FA7069"/>
    <w:rsid w:val="00FA7696"/>
    <w:rsid w:val="00FA7F43"/>
    <w:rsid w:val="00FB05A7"/>
    <w:rsid w:val="00FB358D"/>
    <w:rsid w:val="00FB35DB"/>
    <w:rsid w:val="00FB44F2"/>
    <w:rsid w:val="00FB4EEC"/>
    <w:rsid w:val="00FB6137"/>
    <w:rsid w:val="00FC0742"/>
    <w:rsid w:val="00FC0D16"/>
    <w:rsid w:val="00FC0D96"/>
    <w:rsid w:val="00FC2459"/>
    <w:rsid w:val="00FC2B88"/>
    <w:rsid w:val="00FC3471"/>
    <w:rsid w:val="00FC43BB"/>
    <w:rsid w:val="00FC4F07"/>
    <w:rsid w:val="00FC4FCF"/>
    <w:rsid w:val="00FC63FF"/>
    <w:rsid w:val="00FD067E"/>
    <w:rsid w:val="00FD11B8"/>
    <w:rsid w:val="00FD1CE9"/>
    <w:rsid w:val="00FD223C"/>
    <w:rsid w:val="00FD285C"/>
    <w:rsid w:val="00FD2969"/>
    <w:rsid w:val="00FD2D8C"/>
    <w:rsid w:val="00FD3412"/>
    <w:rsid w:val="00FD36A2"/>
    <w:rsid w:val="00FD3CD3"/>
    <w:rsid w:val="00FD5794"/>
    <w:rsid w:val="00FD5CAB"/>
    <w:rsid w:val="00FD6097"/>
    <w:rsid w:val="00FD61D4"/>
    <w:rsid w:val="00FD6432"/>
    <w:rsid w:val="00FD69B2"/>
    <w:rsid w:val="00FE04E8"/>
    <w:rsid w:val="00FE1989"/>
    <w:rsid w:val="00FE2557"/>
    <w:rsid w:val="00FE281F"/>
    <w:rsid w:val="00FE2EDA"/>
    <w:rsid w:val="00FE4B92"/>
    <w:rsid w:val="00FE4DAC"/>
    <w:rsid w:val="00FE4FB4"/>
    <w:rsid w:val="00FE5CB9"/>
    <w:rsid w:val="00FE64E3"/>
    <w:rsid w:val="00FE7195"/>
    <w:rsid w:val="00FE7463"/>
    <w:rsid w:val="00FF16D1"/>
    <w:rsid w:val="00FF29CF"/>
    <w:rsid w:val="00FF3E16"/>
    <w:rsid w:val="00FF43AB"/>
    <w:rsid w:val="00FF5E3F"/>
    <w:rsid w:val="01641756"/>
    <w:rsid w:val="0233F2E9"/>
    <w:rsid w:val="03069FA5"/>
    <w:rsid w:val="030823FC"/>
    <w:rsid w:val="0408CF55"/>
    <w:rsid w:val="047BA44E"/>
    <w:rsid w:val="04B49141"/>
    <w:rsid w:val="04C48339"/>
    <w:rsid w:val="04E6B079"/>
    <w:rsid w:val="06A0DC9D"/>
    <w:rsid w:val="070BC13F"/>
    <w:rsid w:val="07258792"/>
    <w:rsid w:val="07C130AF"/>
    <w:rsid w:val="08CEAB67"/>
    <w:rsid w:val="09167E46"/>
    <w:rsid w:val="096FC4FF"/>
    <w:rsid w:val="0A06C7AD"/>
    <w:rsid w:val="0A75E626"/>
    <w:rsid w:val="0B74F61E"/>
    <w:rsid w:val="0BB26DD3"/>
    <w:rsid w:val="0CBF3E98"/>
    <w:rsid w:val="0D273016"/>
    <w:rsid w:val="0D2B92FD"/>
    <w:rsid w:val="0D762C96"/>
    <w:rsid w:val="0DE6DDF1"/>
    <w:rsid w:val="0EB64E60"/>
    <w:rsid w:val="0EF6DD52"/>
    <w:rsid w:val="0F7CA354"/>
    <w:rsid w:val="0FD693C0"/>
    <w:rsid w:val="1002FAC5"/>
    <w:rsid w:val="1058D0A1"/>
    <w:rsid w:val="10A9707F"/>
    <w:rsid w:val="119C56D8"/>
    <w:rsid w:val="12593FFD"/>
    <w:rsid w:val="12EDD847"/>
    <w:rsid w:val="1304B837"/>
    <w:rsid w:val="1328F076"/>
    <w:rsid w:val="13C63F22"/>
    <w:rsid w:val="13F46F84"/>
    <w:rsid w:val="1407784D"/>
    <w:rsid w:val="14A53168"/>
    <w:rsid w:val="14D20A4D"/>
    <w:rsid w:val="1521C663"/>
    <w:rsid w:val="153D7180"/>
    <w:rsid w:val="158C4B60"/>
    <w:rsid w:val="15EF61F8"/>
    <w:rsid w:val="16471427"/>
    <w:rsid w:val="167DCABB"/>
    <w:rsid w:val="173CBF7B"/>
    <w:rsid w:val="173FB633"/>
    <w:rsid w:val="17629A8C"/>
    <w:rsid w:val="1871F781"/>
    <w:rsid w:val="18F1296B"/>
    <w:rsid w:val="1ABFC80A"/>
    <w:rsid w:val="1B6A02CF"/>
    <w:rsid w:val="1BB10A85"/>
    <w:rsid w:val="1BCECCE4"/>
    <w:rsid w:val="1BEE318F"/>
    <w:rsid w:val="1CD7E4D9"/>
    <w:rsid w:val="1D189E63"/>
    <w:rsid w:val="1D9EB4A2"/>
    <w:rsid w:val="1E6E5EB4"/>
    <w:rsid w:val="1EC59E21"/>
    <w:rsid w:val="1ED0579E"/>
    <w:rsid w:val="1F4BC2C1"/>
    <w:rsid w:val="1F5E2B60"/>
    <w:rsid w:val="1FD9A8CC"/>
    <w:rsid w:val="200625E6"/>
    <w:rsid w:val="209D31B0"/>
    <w:rsid w:val="21061164"/>
    <w:rsid w:val="2111109D"/>
    <w:rsid w:val="214F8608"/>
    <w:rsid w:val="217AB773"/>
    <w:rsid w:val="219765DD"/>
    <w:rsid w:val="22511A3F"/>
    <w:rsid w:val="22806892"/>
    <w:rsid w:val="22D9060B"/>
    <w:rsid w:val="2319747D"/>
    <w:rsid w:val="2331DFF7"/>
    <w:rsid w:val="2369E6B3"/>
    <w:rsid w:val="23DC0DF5"/>
    <w:rsid w:val="2440CA19"/>
    <w:rsid w:val="24420186"/>
    <w:rsid w:val="2457D9B0"/>
    <w:rsid w:val="245C4E73"/>
    <w:rsid w:val="24863047"/>
    <w:rsid w:val="249F78DE"/>
    <w:rsid w:val="24C2B863"/>
    <w:rsid w:val="24D0AE89"/>
    <w:rsid w:val="24D1B68F"/>
    <w:rsid w:val="250DEDD1"/>
    <w:rsid w:val="25A37A17"/>
    <w:rsid w:val="27614A10"/>
    <w:rsid w:val="27803CF1"/>
    <w:rsid w:val="27A9E9D6"/>
    <w:rsid w:val="28EC16E4"/>
    <w:rsid w:val="2930830B"/>
    <w:rsid w:val="29D31059"/>
    <w:rsid w:val="29F8FC93"/>
    <w:rsid w:val="2A8E867B"/>
    <w:rsid w:val="2B6A969F"/>
    <w:rsid w:val="2D43AA3B"/>
    <w:rsid w:val="2EDAC960"/>
    <w:rsid w:val="2F2C265F"/>
    <w:rsid w:val="2F68EA3B"/>
    <w:rsid w:val="304A5D26"/>
    <w:rsid w:val="30892E8F"/>
    <w:rsid w:val="314EF676"/>
    <w:rsid w:val="31D7C085"/>
    <w:rsid w:val="320C6FE3"/>
    <w:rsid w:val="3267E667"/>
    <w:rsid w:val="328FDAD5"/>
    <w:rsid w:val="32BC19A1"/>
    <w:rsid w:val="332492BD"/>
    <w:rsid w:val="3338123B"/>
    <w:rsid w:val="337B12D2"/>
    <w:rsid w:val="33FB8C35"/>
    <w:rsid w:val="34D402D6"/>
    <w:rsid w:val="35C69AF6"/>
    <w:rsid w:val="36165305"/>
    <w:rsid w:val="36572476"/>
    <w:rsid w:val="368CD4AF"/>
    <w:rsid w:val="36DF4BEC"/>
    <w:rsid w:val="3736C8BF"/>
    <w:rsid w:val="37948B6F"/>
    <w:rsid w:val="37B8425E"/>
    <w:rsid w:val="3813E186"/>
    <w:rsid w:val="3844B3D9"/>
    <w:rsid w:val="39392FE6"/>
    <w:rsid w:val="3959C0CA"/>
    <w:rsid w:val="395FB94D"/>
    <w:rsid w:val="398300DF"/>
    <w:rsid w:val="39BC1A6B"/>
    <w:rsid w:val="3B4663BE"/>
    <w:rsid w:val="3B578A58"/>
    <w:rsid w:val="3BD12A11"/>
    <w:rsid w:val="3C78F183"/>
    <w:rsid w:val="3CD28BFD"/>
    <w:rsid w:val="3D7EFA21"/>
    <w:rsid w:val="3D9CEA7C"/>
    <w:rsid w:val="3DECBC07"/>
    <w:rsid w:val="3EDF9636"/>
    <w:rsid w:val="3F08FD8E"/>
    <w:rsid w:val="3F8719DA"/>
    <w:rsid w:val="4066BCD4"/>
    <w:rsid w:val="40689F2A"/>
    <w:rsid w:val="413CFCD3"/>
    <w:rsid w:val="413D4D3D"/>
    <w:rsid w:val="41BFCF3E"/>
    <w:rsid w:val="41EBF02E"/>
    <w:rsid w:val="41F190E7"/>
    <w:rsid w:val="41F8016B"/>
    <w:rsid w:val="42B6313B"/>
    <w:rsid w:val="42F75A30"/>
    <w:rsid w:val="43181A21"/>
    <w:rsid w:val="4360C450"/>
    <w:rsid w:val="449B8C6E"/>
    <w:rsid w:val="44A74D6E"/>
    <w:rsid w:val="459C3606"/>
    <w:rsid w:val="46A50AFF"/>
    <w:rsid w:val="46B102C0"/>
    <w:rsid w:val="47415D8C"/>
    <w:rsid w:val="47E87599"/>
    <w:rsid w:val="4960451E"/>
    <w:rsid w:val="49849DDA"/>
    <w:rsid w:val="49B62C13"/>
    <w:rsid w:val="4A153745"/>
    <w:rsid w:val="4A62FBBC"/>
    <w:rsid w:val="4A971428"/>
    <w:rsid w:val="4AA7178F"/>
    <w:rsid w:val="4B7F3573"/>
    <w:rsid w:val="4C132761"/>
    <w:rsid w:val="4C9106E3"/>
    <w:rsid w:val="4CB94339"/>
    <w:rsid w:val="4D015AF4"/>
    <w:rsid w:val="4D54F88B"/>
    <w:rsid w:val="4D6EE90E"/>
    <w:rsid w:val="4DE0847F"/>
    <w:rsid w:val="4DE5C781"/>
    <w:rsid w:val="4DF8CEB2"/>
    <w:rsid w:val="4EA8EC6B"/>
    <w:rsid w:val="500C6D73"/>
    <w:rsid w:val="506AD6DB"/>
    <w:rsid w:val="50DF6A6C"/>
    <w:rsid w:val="519840FB"/>
    <w:rsid w:val="51A5A386"/>
    <w:rsid w:val="51E4DEFF"/>
    <w:rsid w:val="526760D0"/>
    <w:rsid w:val="52B294DC"/>
    <w:rsid w:val="538352B6"/>
    <w:rsid w:val="5383A3D6"/>
    <w:rsid w:val="54A991E8"/>
    <w:rsid w:val="556DA2A8"/>
    <w:rsid w:val="5603204F"/>
    <w:rsid w:val="56209D8C"/>
    <w:rsid w:val="5633DBEE"/>
    <w:rsid w:val="56B4BA65"/>
    <w:rsid w:val="573AF97A"/>
    <w:rsid w:val="576CE05C"/>
    <w:rsid w:val="57C9BEC3"/>
    <w:rsid w:val="57EDFDE4"/>
    <w:rsid w:val="587A9240"/>
    <w:rsid w:val="588EB576"/>
    <w:rsid w:val="59049C11"/>
    <w:rsid w:val="59A425A9"/>
    <w:rsid w:val="59CC1D7E"/>
    <w:rsid w:val="59E85331"/>
    <w:rsid w:val="5A0B2982"/>
    <w:rsid w:val="5A62FE76"/>
    <w:rsid w:val="5AE6E500"/>
    <w:rsid w:val="5B88D958"/>
    <w:rsid w:val="5C1B6915"/>
    <w:rsid w:val="5C706ED2"/>
    <w:rsid w:val="5C961FED"/>
    <w:rsid w:val="5CB15DDE"/>
    <w:rsid w:val="5CF4289C"/>
    <w:rsid w:val="5D2895EB"/>
    <w:rsid w:val="5D5A9404"/>
    <w:rsid w:val="5D5C8D3B"/>
    <w:rsid w:val="5D8F9118"/>
    <w:rsid w:val="5DEB28E8"/>
    <w:rsid w:val="5DF67673"/>
    <w:rsid w:val="5E25B22F"/>
    <w:rsid w:val="5E95CB08"/>
    <w:rsid w:val="5EC00AC2"/>
    <w:rsid w:val="5EC7466C"/>
    <w:rsid w:val="6067F013"/>
    <w:rsid w:val="615AAA72"/>
    <w:rsid w:val="62BF7C8F"/>
    <w:rsid w:val="6305D9E5"/>
    <w:rsid w:val="63B2E724"/>
    <w:rsid w:val="642F21C7"/>
    <w:rsid w:val="644B34C9"/>
    <w:rsid w:val="648DEA7E"/>
    <w:rsid w:val="653A1A16"/>
    <w:rsid w:val="658A07D8"/>
    <w:rsid w:val="673AA8B9"/>
    <w:rsid w:val="67AC045D"/>
    <w:rsid w:val="67E2AFAC"/>
    <w:rsid w:val="68954749"/>
    <w:rsid w:val="68AAEB13"/>
    <w:rsid w:val="692EFF2C"/>
    <w:rsid w:val="6A4228A5"/>
    <w:rsid w:val="6A88A391"/>
    <w:rsid w:val="6A943D53"/>
    <w:rsid w:val="6B04983B"/>
    <w:rsid w:val="6B26124D"/>
    <w:rsid w:val="6B5A73F6"/>
    <w:rsid w:val="6B691B96"/>
    <w:rsid w:val="6C3DCAFB"/>
    <w:rsid w:val="6C83A59C"/>
    <w:rsid w:val="6C86D491"/>
    <w:rsid w:val="6D5286A0"/>
    <w:rsid w:val="6D723AD6"/>
    <w:rsid w:val="6DA8EC46"/>
    <w:rsid w:val="6E212353"/>
    <w:rsid w:val="6EBDDF46"/>
    <w:rsid w:val="6F270FED"/>
    <w:rsid w:val="6F5BDB0C"/>
    <w:rsid w:val="6FE5E619"/>
    <w:rsid w:val="7022D92A"/>
    <w:rsid w:val="707D28EA"/>
    <w:rsid w:val="708C2786"/>
    <w:rsid w:val="70A7E532"/>
    <w:rsid w:val="70E58950"/>
    <w:rsid w:val="7139DBFE"/>
    <w:rsid w:val="7167F784"/>
    <w:rsid w:val="71D56299"/>
    <w:rsid w:val="72B9F310"/>
    <w:rsid w:val="73669F3F"/>
    <w:rsid w:val="73CBB8F0"/>
    <w:rsid w:val="73DA6688"/>
    <w:rsid w:val="74311320"/>
    <w:rsid w:val="74799A5A"/>
    <w:rsid w:val="74850666"/>
    <w:rsid w:val="749926CC"/>
    <w:rsid w:val="74CE176D"/>
    <w:rsid w:val="74D76A5C"/>
    <w:rsid w:val="74FD673C"/>
    <w:rsid w:val="7588D676"/>
    <w:rsid w:val="75D0CB3A"/>
    <w:rsid w:val="75D70493"/>
    <w:rsid w:val="76746290"/>
    <w:rsid w:val="769EED61"/>
    <w:rsid w:val="76C60805"/>
    <w:rsid w:val="772DAE85"/>
    <w:rsid w:val="7746CC5E"/>
    <w:rsid w:val="77836D32"/>
    <w:rsid w:val="77AB4CF1"/>
    <w:rsid w:val="783AB867"/>
    <w:rsid w:val="78470286"/>
    <w:rsid w:val="7880DE46"/>
    <w:rsid w:val="78E3C2EF"/>
    <w:rsid w:val="791CE753"/>
    <w:rsid w:val="794BDC34"/>
    <w:rsid w:val="797F6CF1"/>
    <w:rsid w:val="798F30BB"/>
    <w:rsid w:val="7A2E0624"/>
    <w:rsid w:val="7A5755E6"/>
    <w:rsid w:val="7AA31553"/>
    <w:rsid w:val="7AC1E901"/>
    <w:rsid w:val="7AF6AC29"/>
    <w:rsid w:val="7BC479B0"/>
    <w:rsid w:val="7BD6CD33"/>
    <w:rsid w:val="7C2B99B7"/>
    <w:rsid w:val="7C585503"/>
    <w:rsid w:val="7C86998C"/>
    <w:rsid w:val="7D27B3A7"/>
    <w:rsid w:val="7D6B2E36"/>
    <w:rsid w:val="7DC0F3CE"/>
    <w:rsid w:val="7E067471"/>
    <w:rsid w:val="7E364F05"/>
    <w:rsid w:val="7E94A215"/>
    <w:rsid w:val="7F347F41"/>
    <w:rsid w:val="7F4E140C"/>
    <w:rsid w:val="7FD7F8E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3889"/>
  <w15:chartTrackingRefBased/>
  <w15:docId w15:val="{353676C2-082A-42F9-B53B-0FB72357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3334"/>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B836E4"/>
    <w:pPr>
      <w:ind w:left="720"/>
      <w:contextualSpacing/>
    </w:pPr>
  </w:style>
  <w:style w:type="table" w:styleId="TableGrid">
    <w:name w:val="Table Grid"/>
    <w:basedOn w:val="TableNormal"/>
    <w:uiPriority w:val="59"/>
    <w:rsid w:val="00681E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81E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401384"/>
    <w:pPr>
      <w:tabs>
        <w:tab w:val="center" w:pos="4680"/>
        <w:tab w:val="right" w:pos="9360"/>
      </w:tabs>
    </w:pPr>
  </w:style>
  <w:style w:type="character" w:customStyle="1" w:styleId="HeaderChar">
    <w:name w:val="Header Char"/>
    <w:basedOn w:val="DefaultParagraphFont"/>
    <w:link w:val="Header"/>
    <w:uiPriority w:val="99"/>
    <w:rsid w:val="00401384"/>
  </w:style>
  <w:style w:type="paragraph" w:styleId="Footer">
    <w:name w:val="footer"/>
    <w:basedOn w:val="Normal"/>
    <w:link w:val="FooterChar"/>
    <w:uiPriority w:val="99"/>
    <w:unhideWhenUsed/>
    <w:rsid w:val="00401384"/>
    <w:pPr>
      <w:tabs>
        <w:tab w:val="center" w:pos="4680"/>
        <w:tab w:val="right" w:pos="9360"/>
      </w:tabs>
    </w:pPr>
  </w:style>
  <w:style w:type="character" w:customStyle="1" w:styleId="FooterChar">
    <w:name w:val="Footer Char"/>
    <w:basedOn w:val="DefaultParagraphFont"/>
    <w:link w:val="Footer"/>
    <w:uiPriority w:val="99"/>
    <w:rsid w:val="00401384"/>
  </w:style>
  <w:style w:type="paragraph" w:customStyle="1" w:styleId="Default">
    <w:name w:val="Default"/>
    <w:rsid w:val="00401384"/>
    <w:pPr>
      <w:autoSpaceDE w:val="0"/>
      <w:autoSpaceDN w:val="0"/>
      <w:adjustRightInd w:val="0"/>
    </w:pPr>
    <w:rPr>
      <w:rFonts w:ascii="Courier New" w:hAnsi="Courier New" w:cs="Courier New"/>
      <w:color w:val="000000"/>
      <w:szCs w:val="24"/>
      <w:lang w:bidi="ar-SA"/>
    </w:rPr>
  </w:style>
  <w:style w:type="paragraph" w:styleId="Revision">
    <w:name w:val="Revision"/>
    <w:hidden/>
    <w:uiPriority w:val="99"/>
    <w:semiHidden/>
    <w:rsid w:val="00621B4A"/>
  </w:style>
  <w:style w:type="paragraph" w:styleId="BalloonText">
    <w:name w:val="Balloon Text"/>
    <w:basedOn w:val="Normal"/>
    <w:link w:val="BalloonTextChar"/>
    <w:uiPriority w:val="99"/>
    <w:semiHidden/>
    <w:unhideWhenUsed/>
    <w:rsid w:val="00621B4A"/>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621B4A"/>
    <w:rPr>
      <w:rFonts w:ascii="Times New Roman" w:hAnsi="Times New Roman" w:cs="Angsana New"/>
      <w:sz w:val="18"/>
      <w:szCs w:val="22"/>
    </w:rPr>
  </w:style>
  <w:style w:type="character" w:customStyle="1" w:styleId="apple-converted-space">
    <w:name w:val="apple-converted-space"/>
    <w:basedOn w:val="DefaultParagraphFont"/>
    <w:rsid w:val="001F20FA"/>
  </w:style>
  <w:style w:type="character" w:styleId="Strong">
    <w:name w:val="Strong"/>
    <w:basedOn w:val="DefaultParagraphFont"/>
    <w:uiPriority w:val="22"/>
    <w:qFormat/>
    <w:rsid w:val="001F20FA"/>
    <w:rPr>
      <w:b/>
      <w:bCs/>
    </w:rPr>
  </w:style>
  <w:style w:type="paragraph" w:styleId="HTMLPreformatted">
    <w:name w:val="HTML Preformatted"/>
    <w:basedOn w:val="Normal"/>
    <w:link w:val="HTMLPreformattedChar"/>
    <w:uiPriority w:val="99"/>
    <w:unhideWhenUsed/>
    <w:rsid w:val="0051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17E08"/>
    <w:rPr>
      <w:rFonts w:ascii="Courier New" w:eastAsia="Times New Roman" w:hAnsi="Courier New" w:cs="Courier New"/>
      <w:sz w:val="20"/>
      <w:szCs w:val="20"/>
      <w:lang w:bidi="ar-SA"/>
    </w:rPr>
  </w:style>
  <w:style w:type="character" w:customStyle="1" w:styleId="gnkrckgcgsb">
    <w:name w:val="gnkrckgcgsb"/>
    <w:basedOn w:val="DefaultParagraphFont"/>
    <w:rsid w:val="00517E08"/>
  </w:style>
  <w:style w:type="character" w:styleId="Emphasis">
    <w:name w:val="Emphasis"/>
    <w:basedOn w:val="DefaultParagraphFont"/>
    <w:uiPriority w:val="20"/>
    <w:qFormat/>
    <w:rsid w:val="002072B6"/>
    <w:rPr>
      <w:i/>
      <w:iCs/>
    </w:rPr>
  </w:style>
  <w:style w:type="character" w:styleId="PlaceholderText">
    <w:name w:val="Placeholder Text"/>
    <w:basedOn w:val="DefaultParagraphFont"/>
    <w:uiPriority w:val="99"/>
    <w:semiHidden/>
    <w:rsid w:val="004B5F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216">
      <w:bodyDiv w:val="1"/>
      <w:marLeft w:val="0"/>
      <w:marRight w:val="0"/>
      <w:marTop w:val="0"/>
      <w:marBottom w:val="0"/>
      <w:divBdr>
        <w:top w:val="none" w:sz="0" w:space="0" w:color="auto"/>
        <w:left w:val="none" w:sz="0" w:space="0" w:color="auto"/>
        <w:bottom w:val="none" w:sz="0" w:space="0" w:color="auto"/>
        <w:right w:val="none" w:sz="0" w:space="0" w:color="auto"/>
      </w:divBdr>
    </w:div>
    <w:div w:id="20206020">
      <w:bodyDiv w:val="1"/>
      <w:marLeft w:val="0"/>
      <w:marRight w:val="0"/>
      <w:marTop w:val="0"/>
      <w:marBottom w:val="0"/>
      <w:divBdr>
        <w:top w:val="none" w:sz="0" w:space="0" w:color="auto"/>
        <w:left w:val="none" w:sz="0" w:space="0" w:color="auto"/>
        <w:bottom w:val="none" w:sz="0" w:space="0" w:color="auto"/>
        <w:right w:val="none" w:sz="0" w:space="0" w:color="auto"/>
      </w:divBdr>
      <w:divsChild>
        <w:div w:id="344982938">
          <w:marLeft w:val="0"/>
          <w:marRight w:val="0"/>
          <w:marTop w:val="0"/>
          <w:marBottom w:val="0"/>
          <w:divBdr>
            <w:top w:val="none" w:sz="0" w:space="0" w:color="auto"/>
            <w:left w:val="none" w:sz="0" w:space="0" w:color="auto"/>
            <w:bottom w:val="none" w:sz="0" w:space="0" w:color="auto"/>
            <w:right w:val="none" w:sz="0" w:space="0" w:color="auto"/>
          </w:divBdr>
          <w:divsChild>
            <w:div w:id="1924755838">
              <w:marLeft w:val="0"/>
              <w:marRight w:val="0"/>
              <w:marTop w:val="0"/>
              <w:marBottom w:val="0"/>
              <w:divBdr>
                <w:top w:val="none" w:sz="0" w:space="0" w:color="auto"/>
                <w:left w:val="none" w:sz="0" w:space="0" w:color="auto"/>
                <w:bottom w:val="none" w:sz="0" w:space="0" w:color="auto"/>
                <w:right w:val="none" w:sz="0" w:space="0" w:color="auto"/>
              </w:divBdr>
              <w:divsChild>
                <w:div w:id="1698696883">
                  <w:marLeft w:val="0"/>
                  <w:marRight w:val="0"/>
                  <w:marTop w:val="0"/>
                  <w:marBottom w:val="0"/>
                  <w:divBdr>
                    <w:top w:val="none" w:sz="0" w:space="0" w:color="auto"/>
                    <w:left w:val="none" w:sz="0" w:space="0" w:color="auto"/>
                    <w:bottom w:val="none" w:sz="0" w:space="0" w:color="auto"/>
                    <w:right w:val="none" w:sz="0" w:space="0" w:color="auto"/>
                  </w:divBdr>
                  <w:divsChild>
                    <w:div w:id="913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5611">
      <w:bodyDiv w:val="1"/>
      <w:marLeft w:val="0"/>
      <w:marRight w:val="0"/>
      <w:marTop w:val="0"/>
      <w:marBottom w:val="0"/>
      <w:divBdr>
        <w:top w:val="none" w:sz="0" w:space="0" w:color="auto"/>
        <w:left w:val="none" w:sz="0" w:space="0" w:color="auto"/>
        <w:bottom w:val="none" w:sz="0" w:space="0" w:color="auto"/>
        <w:right w:val="none" w:sz="0" w:space="0" w:color="auto"/>
      </w:divBdr>
    </w:div>
    <w:div w:id="79640502">
      <w:bodyDiv w:val="1"/>
      <w:marLeft w:val="0"/>
      <w:marRight w:val="0"/>
      <w:marTop w:val="0"/>
      <w:marBottom w:val="0"/>
      <w:divBdr>
        <w:top w:val="none" w:sz="0" w:space="0" w:color="auto"/>
        <w:left w:val="none" w:sz="0" w:space="0" w:color="auto"/>
        <w:bottom w:val="none" w:sz="0" w:space="0" w:color="auto"/>
        <w:right w:val="none" w:sz="0" w:space="0" w:color="auto"/>
      </w:divBdr>
      <w:divsChild>
        <w:div w:id="1981306679">
          <w:marLeft w:val="0"/>
          <w:marRight w:val="0"/>
          <w:marTop w:val="0"/>
          <w:marBottom w:val="0"/>
          <w:divBdr>
            <w:top w:val="none" w:sz="0" w:space="0" w:color="auto"/>
            <w:left w:val="none" w:sz="0" w:space="0" w:color="auto"/>
            <w:bottom w:val="none" w:sz="0" w:space="0" w:color="auto"/>
            <w:right w:val="none" w:sz="0" w:space="0" w:color="auto"/>
          </w:divBdr>
          <w:divsChild>
            <w:div w:id="1740329159">
              <w:marLeft w:val="0"/>
              <w:marRight w:val="0"/>
              <w:marTop w:val="0"/>
              <w:marBottom w:val="0"/>
              <w:divBdr>
                <w:top w:val="none" w:sz="0" w:space="0" w:color="auto"/>
                <w:left w:val="none" w:sz="0" w:space="0" w:color="auto"/>
                <w:bottom w:val="none" w:sz="0" w:space="0" w:color="auto"/>
                <w:right w:val="none" w:sz="0" w:space="0" w:color="auto"/>
              </w:divBdr>
              <w:divsChild>
                <w:div w:id="9633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4270">
      <w:bodyDiv w:val="1"/>
      <w:marLeft w:val="0"/>
      <w:marRight w:val="0"/>
      <w:marTop w:val="0"/>
      <w:marBottom w:val="0"/>
      <w:divBdr>
        <w:top w:val="none" w:sz="0" w:space="0" w:color="auto"/>
        <w:left w:val="none" w:sz="0" w:space="0" w:color="auto"/>
        <w:bottom w:val="none" w:sz="0" w:space="0" w:color="auto"/>
        <w:right w:val="none" w:sz="0" w:space="0" w:color="auto"/>
      </w:divBdr>
    </w:div>
    <w:div w:id="149760607">
      <w:bodyDiv w:val="1"/>
      <w:marLeft w:val="0"/>
      <w:marRight w:val="0"/>
      <w:marTop w:val="0"/>
      <w:marBottom w:val="0"/>
      <w:divBdr>
        <w:top w:val="none" w:sz="0" w:space="0" w:color="auto"/>
        <w:left w:val="none" w:sz="0" w:space="0" w:color="auto"/>
        <w:bottom w:val="none" w:sz="0" w:space="0" w:color="auto"/>
        <w:right w:val="none" w:sz="0" w:space="0" w:color="auto"/>
      </w:divBdr>
    </w:div>
    <w:div w:id="161628676">
      <w:bodyDiv w:val="1"/>
      <w:marLeft w:val="0"/>
      <w:marRight w:val="0"/>
      <w:marTop w:val="0"/>
      <w:marBottom w:val="0"/>
      <w:divBdr>
        <w:top w:val="none" w:sz="0" w:space="0" w:color="auto"/>
        <w:left w:val="none" w:sz="0" w:space="0" w:color="auto"/>
        <w:bottom w:val="none" w:sz="0" w:space="0" w:color="auto"/>
        <w:right w:val="none" w:sz="0" w:space="0" w:color="auto"/>
      </w:divBdr>
      <w:divsChild>
        <w:div w:id="1137332223">
          <w:marLeft w:val="0"/>
          <w:marRight w:val="0"/>
          <w:marTop w:val="0"/>
          <w:marBottom w:val="0"/>
          <w:divBdr>
            <w:top w:val="none" w:sz="0" w:space="0" w:color="auto"/>
            <w:left w:val="none" w:sz="0" w:space="0" w:color="auto"/>
            <w:bottom w:val="none" w:sz="0" w:space="0" w:color="auto"/>
            <w:right w:val="none" w:sz="0" w:space="0" w:color="auto"/>
          </w:divBdr>
          <w:divsChild>
            <w:div w:id="730926806">
              <w:marLeft w:val="0"/>
              <w:marRight w:val="0"/>
              <w:marTop w:val="0"/>
              <w:marBottom w:val="0"/>
              <w:divBdr>
                <w:top w:val="none" w:sz="0" w:space="0" w:color="auto"/>
                <w:left w:val="none" w:sz="0" w:space="0" w:color="auto"/>
                <w:bottom w:val="none" w:sz="0" w:space="0" w:color="auto"/>
                <w:right w:val="none" w:sz="0" w:space="0" w:color="auto"/>
              </w:divBdr>
              <w:divsChild>
                <w:div w:id="8153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1264">
      <w:bodyDiv w:val="1"/>
      <w:marLeft w:val="0"/>
      <w:marRight w:val="0"/>
      <w:marTop w:val="0"/>
      <w:marBottom w:val="0"/>
      <w:divBdr>
        <w:top w:val="none" w:sz="0" w:space="0" w:color="auto"/>
        <w:left w:val="none" w:sz="0" w:space="0" w:color="auto"/>
        <w:bottom w:val="none" w:sz="0" w:space="0" w:color="auto"/>
        <w:right w:val="none" w:sz="0" w:space="0" w:color="auto"/>
      </w:divBdr>
    </w:div>
    <w:div w:id="265039155">
      <w:bodyDiv w:val="1"/>
      <w:marLeft w:val="0"/>
      <w:marRight w:val="0"/>
      <w:marTop w:val="0"/>
      <w:marBottom w:val="0"/>
      <w:divBdr>
        <w:top w:val="none" w:sz="0" w:space="0" w:color="auto"/>
        <w:left w:val="none" w:sz="0" w:space="0" w:color="auto"/>
        <w:bottom w:val="none" w:sz="0" w:space="0" w:color="auto"/>
        <w:right w:val="none" w:sz="0" w:space="0" w:color="auto"/>
      </w:divBdr>
    </w:div>
    <w:div w:id="295140093">
      <w:bodyDiv w:val="1"/>
      <w:marLeft w:val="0"/>
      <w:marRight w:val="0"/>
      <w:marTop w:val="0"/>
      <w:marBottom w:val="0"/>
      <w:divBdr>
        <w:top w:val="none" w:sz="0" w:space="0" w:color="auto"/>
        <w:left w:val="none" w:sz="0" w:space="0" w:color="auto"/>
        <w:bottom w:val="none" w:sz="0" w:space="0" w:color="auto"/>
        <w:right w:val="none" w:sz="0" w:space="0" w:color="auto"/>
      </w:divBdr>
    </w:div>
    <w:div w:id="339283121">
      <w:bodyDiv w:val="1"/>
      <w:marLeft w:val="0"/>
      <w:marRight w:val="0"/>
      <w:marTop w:val="0"/>
      <w:marBottom w:val="0"/>
      <w:divBdr>
        <w:top w:val="none" w:sz="0" w:space="0" w:color="auto"/>
        <w:left w:val="none" w:sz="0" w:space="0" w:color="auto"/>
        <w:bottom w:val="none" w:sz="0" w:space="0" w:color="auto"/>
        <w:right w:val="none" w:sz="0" w:space="0" w:color="auto"/>
      </w:divBdr>
    </w:div>
    <w:div w:id="344333066">
      <w:bodyDiv w:val="1"/>
      <w:marLeft w:val="0"/>
      <w:marRight w:val="0"/>
      <w:marTop w:val="0"/>
      <w:marBottom w:val="0"/>
      <w:divBdr>
        <w:top w:val="none" w:sz="0" w:space="0" w:color="auto"/>
        <w:left w:val="none" w:sz="0" w:space="0" w:color="auto"/>
        <w:bottom w:val="none" w:sz="0" w:space="0" w:color="auto"/>
        <w:right w:val="none" w:sz="0" w:space="0" w:color="auto"/>
      </w:divBdr>
    </w:div>
    <w:div w:id="359939893">
      <w:bodyDiv w:val="1"/>
      <w:marLeft w:val="0"/>
      <w:marRight w:val="0"/>
      <w:marTop w:val="0"/>
      <w:marBottom w:val="0"/>
      <w:divBdr>
        <w:top w:val="none" w:sz="0" w:space="0" w:color="auto"/>
        <w:left w:val="none" w:sz="0" w:space="0" w:color="auto"/>
        <w:bottom w:val="none" w:sz="0" w:space="0" w:color="auto"/>
        <w:right w:val="none" w:sz="0" w:space="0" w:color="auto"/>
      </w:divBdr>
    </w:div>
    <w:div w:id="399719091">
      <w:bodyDiv w:val="1"/>
      <w:marLeft w:val="0"/>
      <w:marRight w:val="0"/>
      <w:marTop w:val="0"/>
      <w:marBottom w:val="0"/>
      <w:divBdr>
        <w:top w:val="none" w:sz="0" w:space="0" w:color="auto"/>
        <w:left w:val="none" w:sz="0" w:space="0" w:color="auto"/>
        <w:bottom w:val="none" w:sz="0" w:space="0" w:color="auto"/>
        <w:right w:val="none" w:sz="0" w:space="0" w:color="auto"/>
      </w:divBdr>
    </w:div>
    <w:div w:id="410009222">
      <w:bodyDiv w:val="1"/>
      <w:marLeft w:val="0"/>
      <w:marRight w:val="0"/>
      <w:marTop w:val="0"/>
      <w:marBottom w:val="0"/>
      <w:divBdr>
        <w:top w:val="none" w:sz="0" w:space="0" w:color="auto"/>
        <w:left w:val="none" w:sz="0" w:space="0" w:color="auto"/>
        <w:bottom w:val="none" w:sz="0" w:space="0" w:color="auto"/>
        <w:right w:val="none" w:sz="0" w:space="0" w:color="auto"/>
      </w:divBdr>
    </w:div>
    <w:div w:id="433745288">
      <w:bodyDiv w:val="1"/>
      <w:marLeft w:val="0"/>
      <w:marRight w:val="0"/>
      <w:marTop w:val="0"/>
      <w:marBottom w:val="0"/>
      <w:divBdr>
        <w:top w:val="none" w:sz="0" w:space="0" w:color="auto"/>
        <w:left w:val="none" w:sz="0" w:space="0" w:color="auto"/>
        <w:bottom w:val="none" w:sz="0" w:space="0" w:color="auto"/>
        <w:right w:val="none" w:sz="0" w:space="0" w:color="auto"/>
      </w:divBdr>
    </w:div>
    <w:div w:id="454719196">
      <w:bodyDiv w:val="1"/>
      <w:marLeft w:val="0"/>
      <w:marRight w:val="0"/>
      <w:marTop w:val="0"/>
      <w:marBottom w:val="0"/>
      <w:divBdr>
        <w:top w:val="none" w:sz="0" w:space="0" w:color="auto"/>
        <w:left w:val="none" w:sz="0" w:space="0" w:color="auto"/>
        <w:bottom w:val="none" w:sz="0" w:space="0" w:color="auto"/>
        <w:right w:val="none" w:sz="0" w:space="0" w:color="auto"/>
      </w:divBdr>
    </w:div>
    <w:div w:id="480999733">
      <w:bodyDiv w:val="1"/>
      <w:marLeft w:val="0"/>
      <w:marRight w:val="0"/>
      <w:marTop w:val="0"/>
      <w:marBottom w:val="0"/>
      <w:divBdr>
        <w:top w:val="none" w:sz="0" w:space="0" w:color="auto"/>
        <w:left w:val="none" w:sz="0" w:space="0" w:color="auto"/>
        <w:bottom w:val="none" w:sz="0" w:space="0" w:color="auto"/>
        <w:right w:val="none" w:sz="0" w:space="0" w:color="auto"/>
      </w:divBdr>
    </w:div>
    <w:div w:id="489179353">
      <w:bodyDiv w:val="1"/>
      <w:marLeft w:val="0"/>
      <w:marRight w:val="0"/>
      <w:marTop w:val="0"/>
      <w:marBottom w:val="0"/>
      <w:divBdr>
        <w:top w:val="none" w:sz="0" w:space="0" w:color="auto"/>
        <w:left w:val="none" w:sz="0" w:space="0" w:color="auto"/>
        <w:bottom w:val="none" w:sz="0" w:space="0" w:color="auto"/>
        <w:right w:val="none" w:sz="0" w:space="0" w:color="auto"/>
      </w:divBdr>
    </w:div>
    <w:div w:id="492989935">
      <w:bodyDiv w:val="1"/>
      <w:marLeft w:val="0"/>
      <w:marRight w:val="0"/>
      <w:marTop w:val="0"/>
      <w:marBottom w:val="0"/>
      <w:divBdr>
        <w:top w:val="none" w:sz="0" w:space="0" w:color="auto"/>
        <w:left w:val="none" w:sz="0" w:space="0" w:color="auto"/>
        <w:bottom w:val="none" w:sz="0" w:space="0" w:color="auto"/>
        <w:right w:val="none" w:sz="0" w:space="0" w:color="auto"/>
      </w:divBdr>
      <w:divsChild>
        <w:div w:id="734474134">
          <w:marLeft w:val="0"/>
          <w:marRight w:val="0"/>
          <w:marTop w:val="0"/>
          <w:marBottom w:val="0"/>
          <w:divBdr>
            <w:top w:val="none" w:sz="0" w:space="0" w:color="auto"/>
            <w:left w:val="none" w:sz="0" w:space="0" w:color="auto"/>
            <w:bottom w:val="none" w:sz="0" w:space="0" w:color="auto"/>
            <w:right w:val="none" w:sz="0" w:space="0" w:color="auto"/>
          </w:divBdr>
          <w:divsChild>
            <w:div w:id="144670360">
              <w:marLeft w:val="0"/>
              <w:marRight w:val="0"/>
              <w:marTop w:val="0"/>
              <w:marBottom w:val="0"/>
              <w:divBdr>
                <w:top w:val="none" w:sz="0" w:space="0" w:color="auto"/>
                <w:left w:val="none" w:sz="0" w:space="0" w:color="auto"/>
                <w:bottom w:val="none" w:sz="0" w:space="0" w:color="auto"/>
                <w:right w:val="none" w:sz="0" w:space="0" w:color="auto"/>
              </w:divBdr>
              <w:divsChild>
                <w:div w:id="15635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3917">
      <w:bodyDiv w:val="1"/>
      <w:marLeft w:val="0"/>
      <w:marRight w:val="0"/>
      <w:marTop w:val="0"/>
      <w:marBottom w:val="0"/>
      <w:divBdr>
        <w:top w:val="none" w:sz="0" w:space="0" w:color="auto"/>
        <w:left w:val="none" w:sz="0" w:space="0" w:color="auto"/>
        <w:bottom w:val="none" w:sz="0" w:space="0" w:color="auto"/>
        <w:right w:val="none" w:sz="0" w:space="0" w:color="auto"/>
      </w:divBdr>
    </w:div>
    <w:div w:id="522204622">
      <w:bodyDiv w:val="1"/>
      <w:marLeft w:val="0"/>
      <w:marRight w:val="0"/>
      <w:marTop w:val="0"/>
      <w:marBottom w:val="0"/>
      <w:divBdr>
        <w:top w:val="none" w:sz="0" w:space="0" w:color="auto"/>
        <w:left w:val="none" w:sz="0" w:space="0" w:color="auto"/>
        <w:bottom w:val="none" w:sz="0" w:space="0" w:color="auto"/>
        <w:right w:val="none" w:sz="0" w:space="0" w:color="auto"/>
      </w:divBdr>
      <w:divsChild>
        <w:div w:id="578950169">
          <w:marLeft w:val="0"/>
          <w:marRight w:val="0"/>
          <w:marTop w:val="0"/>
          <w:marBottom w:val="0"/>
          <w:divBdr>
            <w:top w:val="none" w:sz="0" w:space="0" w:color="auto"/>
            <w:left w:val="none" w:sz="0" w:space="0" w:color="auto"/>
            <w:bottom w:val="none" w:sz="0" w:space="0" w:color="auto"/>
            <w:right w:val="none" w:sz="0" w:space="0" w:color="auto"/>
          </w:divBdr>
          <w:divsChild>
            <w:div w:id="1192450625">
              <w:marLeft w:val="0"/>
              <w:marRight w:val="0"/>
              <w:marTop w:val="0"/>
              <w:marBottom w:val="0"/>
              <w:divBdr>
                <w:top w:val="none" w:sz="0" w:space="0" w:color="auto"/>
                <w:left w:val="none" w:sz="0" w:space="0" w:color="auto"/>
                <w:bottom w:val="none" w:sz="0" w:space="0" w:color="auto"/>
                <w:right w:val="none" w:sz="0" w:space="0" w:color="auto"/>
              </w:divBdr>
              <w:divsChild>
                <w:div w:id="11247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419">
      <w:bodyDiv w:val="1"/>
      <w:marLeft w:val="0"/>
      <w:marRight w:val="0"/>
      <w:marTop w:val="0"/>
      <w:marBottom w:val="0"/>
      <w:divBdr>
        <w:top w:val="none" w:sz="0" w:space="0" w:color="auto"/>
        <w:left w:val="none" w:sz="0" w:space="0" w:color="auto"/>
        <w:bottom w:val="none" w:sz="0" w:space="0" w:color="auto"/>
        <w:right w:val="none" w:sz="0" w:space="0" w:color="auto"/>
      </w:divBdr>
    </w:div>
    <w:div w:id="616183053">
      <w:bodyDiv w:val="1"/>
      <w:marLeft w:val="0"/>
      <w:marRight w:val="0"/>
      <w:marTop w:val="0"/>
      <w:marBottom w:val="0"/>
      <w:divBdr>
        <w:top w:val="none" w:sz="0" w:space="0" w:color="auto"/>
        <w:left w:val="none" w:sz="0" w:space="0" w:color="auto"/>
        <w:bottom w:val="none" w:sz="0" w:space="0" w:color="auto"/>
        <w:right w:val="none" w:sz="0" w:space="0" w:color="auto"/>
      </w:divBdr>
    </w:div>
    <w:div w:id="633869317">
      <w:bodyDiv w:val="1"/>
      <w:marLeft w:val="0"/>
      <w:marRight w:val="0"/>
      <w:marTop w:val="0"/>
      <w:marBottom w:val="0"/>
      <w:divBdr>
        <w:top w:val="none" w:sz="0" w:space="0" w:color="auto"/>
        <w:left w:val="none" w:sz="0" w:space="0" w:color="auto"/>
        <w:bottom w:val="none" w:sz="0" w:space="0" w:color="auto"/>
        <w:right w:val="none" w:sz="0" w:space="0" w:color="auto"/>
      </w:divBdr>
    </w:div>
    <w:div w:id="639924751">
      <w:bodyDiv w:val="1"/>
      <w:marLeft w:val="0"/>
      <w:marRight w:val="0"/>
      <w:marTop w:val="0"/>
      <w:marBottom w:val="0"/>
      <w:divBdr>
        <w:top w:val="none" w:sz="0" w:space="0" w:color="auto"/>
        <w:left w:val="none" w:sz="0" w:space="0" w:color="auto"/>
        <w:bottom w:val="none" w:sz="0" w:space="0" w:color="auto"/>
        <w:right w:val="none" w:sz="0" w:space="0" w:color="auto"/>
      </w:divBdr>
    </w:div>
    <w:div w:id="647370046">
      <w:bodyDiv w:val="1"/>
      <w:marLeft w:val="0"/>
      <w:marRight w:val="0"/>
      <w:marTop w:val="0"/>
      <w:marBottom w:val="0"/>
      <w:divBdr>
        <w:top w:val="none" w:sz="0" w:space="0" w:color="auto"/>
        <w:left w:val="none" w:sz="0" w:space="0" w:color="auto"/>
        <w:bottom w:val="none" w:sz="0" w:space="0" w:color="auto"/>
        <w:right w:val="none" w:sz="0" w:space="0" w:color="auto"/>
      </w:divBdr>
    </w:div>
    <w:div w:id="647443372">
      <w:bodyDiv w:val="1"/>
      <w:marLeft w:val="0"/>
      <w:marRight w:val="0"/>
      <w:marTop w:val="0"/>
      <w:marBottom w:val="0"/>
      <w:divBdr>
        <w:top w:val="none" w:sz="0" w:space="0" w:color="auto"/>
        <w:left w:val="none" w:sz="0" w:space="0" w:color="auto"/>
        <w:bottom w:val="none" w:sz="0" w:space="0" w:color="auto"/>
        <w:right w:val="none" w:sz="0" w:space="0" w:color="auto"/>
      </w:divBdr>
    </w:div>
    <w:div w:id="670911376">
      <w:bodyDiv w:val="1"/>
      <w:marLeft w:val="0"/>
      <w:marRight w:val="0"/>
      <w:marTop w:val="0"/>
      <w:marBottom w:val="0"/>
      <w:divBdr>
        <w:top w:val="none" w:sz="0" w:space="0" w:color="auto"/>
        <w:left w:val="none" w:sz="0" w:space="0" w:color="auto"/>
        <w:bottom w:val="none" w:sz="0" w:space="0" w:color="auto"/>
        <w:right w:val="none" w:sz="0" w:space="0" w:color="auto"/>
      </w:divBdr>
    </w:div>
    <w:div w:id="678578388">
      <w:bodyDiv w:val="1"/>
      <w:marLeft w:val="0"/>
      <w:marRight w:val="0"/>
      <w:marTop w:val="0"/>
      <w:marBottom w:val="0"/>
      <w:divBdr>
        <w:top w:val="none" w:sz="0" w:space="0" w:color="auto"/>
        <w:left w:val="none" w:sz="0" w:space="0" w:color="auto"/>
        <w:bottom w:val="none" w:sz="0" w:space="0" w:color="auto"/>
        <w:right w:val="none" w:sz="0" w:space="0" w:color="auto"/>
      </w:divBdr>
    </w:div>
    <w:div w:id="731199361">
      <w:bodyDiv w:val="1"/>
      <w:marLeft w:val="0"/>
      <w:marRight w:val="0"/>
      <w:marTop w:val="0"/>
      <w:marBottom w:val="0"/>
      <w:divBdr>
        <w:top w:val="none" w:sz="0" w:space="0" w:color="auto"/>
        <w:left w:val="none" w:sz="0" w:space="0" w:color="auto"/>
        <w:bottom w:val="none" w:sz="0" w:space="0" w:color="auto"/>
        <w:right w:val="none" w:sz="0" w:space="0" w:color="auto"/>
      </w:divBdr>
    </w:div>
    <w:div w:id="745569273">
      <w:bodyDiv w:val="1"/>
      <w:marLeft w:val="0"/>
      <w:marRight w:val="0"/>
      <w:marTop w:val="0"/>
      <w:marBottom w:val="0"/>
      <w:divBdr>
        <w:top w:val="none" w:sz="0" w:space="0" w:color="auto"/>
        <w:left w:val="none" w:sz="0" w:space="0" w:color="auto"/>
        <w:bottom w:val="none" w:sz="0" w:space="0" w:color="auto"/>
        <w:right w:val="none" w:sz="0" w:space="0" w:color="auto"/>
      </w:divBdr>
    </w:div>
    <w:div w:id="767852018">
      <w:bodyDiv w:val="1"/>
      <w:marLeft w:val="0"/>
      <w:marRight w:val="0"/>
      <w:marTop w:val="0"/>
      <w:marBottom w:val="0"/>
      <w:divBdr>
        <w:top w:val="none" w:sz="0" w:space="0" w:color="auto"/>
        <w:left w:val="none" w:sz="0" w:space="0" w:color="auto"/>
        <w:bottom w:val="none" w:sz="0" w:space="0" w:color="auto"/>
        <w:right w:val="none" w:sz="0" w:space="0" w:color="auto"/>
      </w:divBdr>
    </w:div>
    <w:div w:id="832767981">
      <w:bodyDiv w:val="1"/>
      <w:marLeft w:val="0"/>
      <w:marRight w:val="0"/>
      <w:marTop w:val="0"/>
      <w:marBottom w:val="0"/>
      <w:divBdr>
        <w:top w:val="none" w:sz="0" w:space="0" w:color="auto"/>
        <w:left w:val="none" w:sz="0" w:space="0" w:color="auto"/>
        <w:bottom w:val="none" w:sz="0" w:space="0" w:color="auto"/>
        <w:right w:val="none" w:sz="0" w:space="0" w:color="auto"/>
      </w:divBdr>
      <w:divsChild>
        <w:div w:id="1443761945">
          <w:marLeft w:val="0"/>
          <w:marRight w:val="0"/>
          <w:marTop w:val="0"/>
          <w:marBottom w:val="0"/>
          <w:divBdr>
            <w:top w:val="none" w:sz="0" w:space="0" w:color="auto"/>
            <w:left w:val="none" w:sz="0" w:space="0" w:color="auto"/>
            <w:bottom w:val="none" w:sz="0" w:space="0" w:color="auto"/>
            <w:right w:val="none" w:sz="0" w:space="0" w:color="auto"/>
          </w:divBdr>
          <w:divsChild>
            <w:div w:id="284167348">
              <w:marLeft w:val="0"/>
              <w:marRight w:val="0"/>
              <w:marTop w:val="0"/>
              <w:marBottom w:val="0"/>
              <w:divBdr>
                <w:top w:val="none" w:sz="0" w:space="0" w:color="auto"/>
                <w:left w:val="none" w:sz="0" w:space="0" w:color="auto"/>
                <w:bottom w:val="none" w:sz="0" w:space="0" w:color="auto"/>
                <w:right w:val="none" w:sz="0" w:space="0" w:color="auto"/>
              </w:divBdr>
              <w:divsChild>
                <w:div w:id="11175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19270">
      <w:bodyDiv w:val="1"/>
      <w:marLeft w:val="0"/>
      <w:marRight w:val="0"/>
      <w:marTop w:val="0"/>
      <w:marBottom w:val="0"/>
      <w:divBdr>
        <w:top w:val="none" w:sz="0" w:space="0" w:color="auto"/>
        <w:left w:val="none" w:sz="0" w:space="0" w:color="auto"/>
        <w:bottom w:val="none" w:sz="0" w:space="0" w:color="auto"/>
        <w:right w:val="none" w:sz="0" w:space="0" w:color="auto"/>
      </w:divBdr>
    </w:div>
    <w:div w:id="1011444879">
      <w:bodyDiv w:val="1"/>
      <w:marLeft w:val="0"/>
      <w:marRight w:val="0"/>
      <w:marTop w:val="0"/>
      <w:marBottom w:val="0"/>
      <w:divBdr>
        <w:top w:val="none" w:sz="0" w:space="0" w:color="auto"/>
        <w:left w:val="none" w:sz="0" w:space="0" w:color="auto"/>
        <w:bottom w:val="none" w:sz="0" w:space="0" w:color="auto"/>
        <w:right w:val="none" w:sz="0" w:space="0" w:color="auto"/>
      </w:divBdr>
      <w:divsChild>
        <w:div w:id="1316296867">
          <w:marLeft w:val="0"/>
          <w:marRight w:val="0"/>
          <w:marTop w:val="0"/>
          <w:marBottom w:val="0"/>
          <w:divBdr>
            <w:top w:val="none" w:sz="0" w:space="0" w:color="auto"/>
            <w:left w:val="none" w:sz="0" w:space="0" w:color="auto"/>
            <w:bottom w:val="none" w:sz="0" w:space="0" w:color="auto"/>
            <w:right w:val="none" w:sz="0" w:space="0" w:color="auto"/>
          </w:divBdr>
          <w:divsChild>
            <w:div w:id="1719936481">
              <w:marLeft w:val="0"/>
              <w:marRight w:val="0"/>
              <w:marTop w:val="0"/>
              <w:marBottom w:val="0"/>
              <w:divBdr>
                <w:top w:val="none" w:sz="0" w:space="0" w:color="auto"/>
                <w:left w:val="none" w:sz="0" w:space="0" w:color="auto"/>
                <w:bottom w:val="none" w:sz="0" w:space="0" w:color="auto"/>
                <w:right w:val="none" w:sz="0" w:space="0" w:color="auto"/>
              </w:divBdr>
              <w:divsChild>
                <w:div w:id="501430065">
                  <w:marLeft w:val="0"/>
                  <w:marRight w:val="0"/>
                  <w:marTop w:val="0"/>
                  <w:marBottom w:val="0"/>
                  <w:divBdr>
                    <w:top w:val="none" w:sz="0" w:space="0" w:color="auto"/>
                    <w:left w:val="none" w:sz="0" w:space="0" w:color="auto"/>
                    <w:bottom w:val="none" w:sz="0" w:space="0" w:color="auto"/>
                    <w:right w:val="none" w:sz="0" w:space="0" w:color="auto"/>
                  </w:divBdr>
                  <w:divsChild>
                    <w:div w:id="212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57533">
      <w:bodyDiv w:val="1"/>
      <w:marLeft w:val="0"/>
      <w:marRight w:val="0"/>
      <w:marTop w:val="0"/>
      <w:marBottom w:val="0"/>
      <w:divBdr>
        <w:top w:val="none" w:sz="0" w:space="0" w:color="auto"/>
        <w:left w:val="none" w:sz="0" w:space="0" w:color="auto"/>
        <w:bottom w:val="none" w:sz="0" w:space="0" w:color="auto"/>
        <w:right w:val="none" w:sz="0" w:space="0" w:color="auto"/>
      </w:divBdr>
    </w:div>
    <w:div w:id="1029140537">
      <w:bodyDiv w:val="1"/>
      <w:marLeft w:val="0"/>
      <w:marRight w:val="0"/>
      <w:marTop w:val="0"/>
      <w:marBottom w:val="0"/>
      <w:divBdr>
        <w:top w:val="none" w:sz="0" w:space="0" w:color="auto"/>
        <w:left w:val="none" w:sz="0" w:space="0" w:color="auto"/>
        <w:bottom w:val="none" w:sz="0" w:space="0" w:color="auto"/>
        <w:right w:val="none" w:sz="0" w:space="0" w:color="auto"/>
      </w:divBdr>
    </w:div>
    <w:div w:id="1073622403">
      <w:bodyDiv w:val="1"/>
      <w:marLeft w:val="0"/>
      <w:marRight w:val="0"/>
      <w:marTop w:val="0"/>
      <w:marBottom w:val="0"/>
      <w:divBdr>
        <w:top w:val="none" w:sz="0" w:space="0" w:color="auto"/>
        <w:left w:val="none" w:sz="0" w:space="0" w:color="auto"/>
        <w:bottom w:val="none" w:sz="0" w:space="0" w:color="auto"/>
        <w:right w:val="none" w:sz="0" w:space="0" w:color="auto"/>
      </w:divBdr>
    </w:div>
    <w:div w:id="1104151043">
      <w:bodyDiv w:val="1"/>
      <w:marLeft w:val="0"/>
      <w:marRight w:val="0"/>
      <w:marTop w:val="0"/>
      <w:marBottom w:val="0"/>
      <w:divBdr>
        <w:top w:val="none" w:sz="0" w:space="0" w:color="auto"/>
        <w:left w:val="none" w:sz="0" w:space="0" w:color="auto"/>
        <w:bottom w:val="none" w:sz="0" w:space="0" w:color="auto"/>
        <w:right w:val="none" w:sz="0" w:space="0" w:color="auto"/>
      </w:divBdr>
    </w:div>
    <w:div w:id="1111050950">
      <w:bodyDiv w:val="1"/>
      <w:marLeft w:val="0"/>
      <w:marRight w:val="0"/>
      <w:marTop w:val="0"/>
      <w:marBottom w:val="0"/>
      <w:divBdr>
        <w:top w:val="none" w:sz="0" w:space="0" w:color="auto"/>
        <w:left w:val="none" w:sz="0" w:space="0" w:color="auto"/>
        <w:bottom w:val="none" w:sz="0" w:space="0" w:color="auto"/>
        <w:right w:val="none" w:sz="0" w:space="0" w:color="auto"/>
      </w:divBdr>
    </w:div>
    <w:div w:id="1141844897">
      <w:bodyDiv w:val="1"/>
      <w:marLeft w:val="0"/>
      <w:marRight w:val="0"/>
      <w:marTop w:val="0"/>
      <w:marBottom w:val="0"/>
      <w:divBdr>
        <w:top w:val="none" w:sz="0" w:space="0" w:color="auto"/>
        <w:left w:val="none" w:sz="0" w:space="0" w:color="auto"/>
        <w:bottom w:val="none" w:sz="0" w:space="0" w:color="auto"/>
        <w:right w:val="none" w:sz="0" w:space="0" w:color="auto"/>
      </w:divBdr>
      <w:divsChild>
        <w:div w:id="585961201">
          <w:marLeft w:val="0"/>
          <w:marRight w:val="0"/>
          <w:marTop w:val="0"/>
          <w:marBottom w:val="0"/>
          <w:divBdr>
            <w:top w:val="none" w:sz="0" w:space="0" w:color="auto"/>
            <w:left w:val="none" w:sz="0" w:space="0" w:color="auto"/>
            <w:bottom w:val="none" w:sz="0" w:space="0" w:color="auto"/>
            <w:right w:val="none" w:sz="0" w:space="0" w:color="auto"/>
          </w:divBdr>
          <w:divsChild>
            <w:div w:id="573391417">
              <w:marLeft w:val="0"/>
              <w:marRight w:val="0"/>
              <w:marTop w:val="0"/>
              <w:marBottom w:val="0"/>
              <w:divBdr>
                <w:top w:val="none" w:sz="0" w:space="0" w:color="auto"/>
                <w:left w:val="none" w:sz="0" w:space="0" w:color="auto"/>
                <w:bottom w:val="none" w:sz="0" w:space="0" w:color="auto"/>
                <w:right w:val="none" w:sz="0" w:space="0" w:color="auto"/>
              </w:divBdr>
              <w:divsChild>
                <w:div w:id="6574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7323">
      <w:bodyDiv w:val="1"/>
      <w:marLeft w:val="0"/>
      <w:marRight w:val="0"/>
      <w:marTop w:val="0"/>
      <w:marBottom w:val="0"/>
      <w:divBdr>
        <w:top w:val="none" w:sz="0" w:space="0" w:color="auto"/>
        <w:left w:val="none" w:sz="0" w:space="0" w:color="auto"/>
        <w:bottom w:val="none" w:sz="0" w:space="0" w:color="auto"/>
        <w:right w:val="none" w:sz="0" w:space="0" w:color="auto"/>
      </w:divBdr>
    </w:div>
    <w:div w:id="1299918311">
      <w:bodyDiv w:val="1"/>
      <w:marLeft w:val="0"/>
      <w:marRight w:val="0"/>
      <w:marTop w:val="0"/>
      <w:marBottom w:val="0"/>
      <w:divBdr>
        <w:top w:val="none" w:sz="0" w:space="0" w:color="auto"/>
        <w:left w:val="none" w:sz="0" w:space="0" w:color="auto"/>
        <w:bottom w:val="none" w:sz="0" w:space="0" w:color="auto"/>
        <w:right w:val="none" w:sz="0" w:space="0" w:color="auto"/>
      </w:divBdr>
    </w:div>
    <w:div w:id="1328435892">
      <w:bodyDiv w:val="1"/>
      <w:marLeft w:val="0"/>
      <w:marRight w:val="0"/>
      <w:marTop w:val="0"/>
      <w:marBottom w:val="0"/>
      <w:divBdr>
        <w:top w:val="none" w:sz="0" w:space="0" w:color="auto"/>
        <w:left w:val="none" w:sz="0" w:space="0" w:color="auto"/>
        <w:bottom w:val="none" w:sz="0" w:space="0" w:color="auto"/>
        <w:right w:val="none" w:sz="0" w:space="0" w:color="auto"/>
      </w:divBdr>
    </w:div>
    <w:div w:id="1362198400">
      <w:bodyDiv w:val="1"/>
      <w:marLeft w:val="0"/>
      <w:marRight w:val="0"/>
      <w:marTop w:val="0"/>
      <w:marBottom w:val="0"/>
      <w:divBdr>
        <w:top w:val="none" w:sz="0" w:space="0" w:color="auto"/>
        <w:left w:val="none" w:sz="0" w:space="0" w:color="auto"/>
        <w:bottom w:val="none" w:sz="0" w:space="0" w:color="auto"/>
        <w:right w:val="none" w:sz="0" w:space="0" w:color="auto"/>
      </w:divBdr>
    </w:div>
    <w:div w:id="1438525017">
      <w:bodyDiv w:val="1"/>
      <w:marLeft w:val="0"/>
      <w:marRight w:val="0"/>
      <w:marTop w:val="0"/>
      <w:marBottom w:val="0"/>
      <w:divBdr>
        <w:top w:val="none" w:sz="0" w:space="0" w:color="auto"/>
        <w:left w:val="none" w:sz="0" w:space="0" w:color="auto"/>
        <w:bottom w:val="none" w:sz="0" w:space="0" w:color="auto"/>
        <w:right w:val="none" w:sz="0" w:space="0" w:color="auto"/>
      </w:divBdr>
      <w:divsChild>
        <w:div w:id="602500269">
          <w:marLeft w:val="0"/>
          <w:marRight w:val="0"/>
          <w:marTop w:val="0"/>
          <w:marBottom w:val="0"/>
          <w:divBdr>
            <w:top w:val="none" w:sz="0" w:space="0" w:color="auto"/>
            <w:left w:val="none" w:sz="0" w:space="0" w:color="auto"/>
            <w:bottom w:val="none" w:sz="0" w:space="0" w:color="auto"/>
            <w:right w:val="none" w:sz="0" w:space="0" w:color="auto"/>
          </w:divBdr>
          <w:divsChild>
            <w:div w:id="1332953130">
              <w:marLeft w:val="0"/>
              <w:marRight w:val="0"/>
              <w:marTop w:val="0"/>
              <w:marBottom w:val="0"/>
              <w:divBdr>
                <w:top w:val="none" w:sz="0" w:space="0" w:color="auto"/>
                <w:left w:val="none" w:sz="0" w:space="0" w:color="auto"/>
                <w:bottom w:val="none" w:sz="0" w:space="0" w:color="auto"/>
                <w:right w:val="none" w:sz="0" w:space="0" w:color="auto"/>
              </w:divBdr>
              <w:divsChild>
                <w:div w:id="1293437439">
                  <w:marLeft w:val="0"/>
                  <w:marRight w:val="0"/>
                  <w:marTop w:val="0"/>
                  <w:marBottom w:val="0"/>
                  <w:divBdr>
                    <w:top w:val="none" w:sz="0" w:space="0" w:color="auto"/>
                    <w:left w:val="none" w:sz="0" w:space="0" w:color="auto"/>
                    <w:bottom w:val="none" w:sz="0" w:space="0" w:color="auto"/>
                    <w:right w:val="none" w:sz="0" w:space="0" w:color="auto"/>
                  </w:divBdr>
                  <w:divsChild>
                    <w:div w:id="7662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21214">
      <w:bodyDiv w:val="1"/>
      <w:marLeft w:val="0"/>
      <w:marRight w:val="0"/>
      <w:marTop w:val="0"/>
      <w:marBottom w:val="0"/>
      <w:divBdr>
        <w:top w:val="none" w:sz="0" w:space="0" w:color="auto"/>
        <w:left w:val="none" w:sz="0" w:space="0" w:color="auto"/>
        <w:bottom w:val="none" w:sz="0" w:space="0" w:color="auto"/>
        <w:right w:val="none" w:sz="0" w:space="0" w:color="auto"/>
      </w:divBdr>
    </w:div>
    <w:div w:id="1465658803">
      <w:bodyDiv w:val="1"/>
      <w:marLeft w:val="0"/>
      <w:marRight w:val="0"/>
      <w:marTop w:val="0"/>
      <w:marBottom w:val="0"/>
      <w:divBdr>
        <w:top w:val="none" w:sz="0" w:space="0" w:color="auto"/>
        <w:left w:val="none" w:sz="0" w:space="0" w:color="auto"/>
        <w:bottom w:val="none" w:sz="0" w:space="0" w:color="auto"/>
        <w:right w:val="none" w:sz="0" w:space="0" w:color="auto"/>
      </w:divBdr>
    </w:div>
    <w:div w:id="1492873415">
      <w:bodyDiv w:val="1"/>
      <w:marLeft w:val="0"/>
      <w:marRight w:val="0"/>
      <w:marTop w:val="0"/>
      <w:marBottom w:val="0"/>
      <w:divBdr>
        <w:top w:val="none" w:sz="0" w:space="0" w:color="auto"/>
        <w:left w:val="none" w:sz="0" w:space="0" w:color="auto"/>
        <w:bottom w:val="none" w:sz="0" w:space="0" w:color="auto"/>
        <w:right w:val="none" w:sz="0" w:space="0" w:color="auto"/>
      </w:divBdr>
      <w:divsChild>
        <w:div w:id="19864620">
          <w:marLeft w:val="0"/>
          <w:marRight w:val="-13770"/>
          <w:marTop w:val="0"/>
          <w:marBottom w:val="0"/>
          <w:divBdr>
            <w:top w:val="none" w:sz="0" w:space="0" w:color="auto"/>
            <w:left w:val="none" w:sz="0" w:space="0" w:color="auto"/>
            <w:bottom w:val="none" w:sz="0" w:space="0" w:color="auto"/>
            <w:right w:val="none" w:sz="0" w:space="0" w:color="auto"/>
          </w:divBdr>
        </w:div>
        <w:div w:id="53699243">
          <w:marLeft w:val="0"/>
          <w:marRight w:val="-13770"/>
          <w:marTop w:val="0"/>
          <w:marBottom w:val="0"/>
          <w:divBdr>
            <w:top w:val="none" w:sz="0" w:space="0" w:color="auto"/>
            <w:left w:val="none" w:sz="0" w:space="0" w:color="auto"/>
            <w:bottom w:val="none" w:sz="0" w:space="0" w:color="auto"/>
            <w:right w:val="none" w:sz="0" w:space="0" w:color="auto"/>
          </w:divBdr>
        </w:div>
        <w:div w:id="230971073">
          <w:marLeft w:val="0"/>
          <w:marRight w:val="-13770"/>
          <w:marTop w:val="0"/>
          <w:marBottom w:val="0"/>
          <w:divBdr>
            <w:top w:val="none" w:sz="0" w:space="0" w:color="auto"/>
            <w:left w:val="none" w:sz="0" w:space="0" w:color="auto"/>
            <w:bottom w:val="none" w:sz="0" w:space="0" w:color="auto"/>
            <w:right w:val="none" w:sz="0" w:space="0" w:color="auto"/>
          </w:divBdr>
        </w:div>
        <w:div w:id="546457484">
          <w:marLeft w:val="0"/>
          <w:marRight w:val="-13770"/>
          <w:marTop w:val="0"/>
          <w:marBottom w:val="0"/>
          <w:divBdr>
            <w:top w:val="none" w:sz="0" w:space="0" w:color="auto"/>
            <w:left w:val="none" w:sz="0" w:space="0" w:color="auto"/>
            <w:bottom w:val="none" w:sz="0" w:space="0" w:color="auto"/>
            <w:right w:val="none" w:sz="0" w:space="0" w:color="auto"/>
          </w:divBdr>
        </w:div>
        <w:div w:id="715397760">
          <w:marLeft w:val="0"/>
          <w:marRight w:val="-13770"/>
          <w:marTop w:val="0"/>
          <w:marBottom w:val="0"/>
          <w:divBdr>
            <w:top w:val="none" w:sz="0" w:space="0" w:color="auto"/>
            <w:left w:val="none" w:sz="0" w:space="0" w:color="auto"/>
            <w:bottom w:val="none" w:sz="0" w:space="0" w:color="auto"/>
            <w:right w:val="none" w:sz="0" w:space="0" w:color="auto"/>
          </w:divBdr>
        </w:div>
        <w:div w:id="778455040">
          <w:marLeft w:val="0"/>
          <w:marRight w:val="-13770"/>
          <w:marTop w:val="0"/>
          <w:marBottom w:val="0"/>
          <w:divBdr>
            <w:top w:val="none" w:sz="0" w:space="0" w:color="auto"/>
            <w:left w:val="none" w:sz="0" w:space="0" w:color="auto"/>
            <w:bottom w:val="none" w:sz="0" w:space="0" w:color="auto"/>
            <w:right w:val="none" w:sz="0" w:space="0" w:color="auto"/>
          </w:divBdr>
        </w:div>
        <w:div w:id="839587287">
          <w:marLeft w:val="0"/>
          <w:marRight w:val="-13770"/>
          <w:marTop w:val="0"/>
          <w:marBottom w:val="0"/>
          <w:divBdr>
            <w:top w:val="none" w:sz="0" w:space="0" w:color="auto"/>
            <w:left w:val="none" w:sz="0" w:space="0" w:color="auto"/>
            <w:bottom w:val="none" w:sz="0" w:space="0" w:color="auto"/>
            <w:right w:val="none" w:sz="0" w:space="0" w:color="auto"/>
          </w:divBdr>
        </w:div>
        <w:div w:id="853036199">
          <w:marLeft w:val="0"/>
          <w:marRight w:val="-13770"/>
          <w:marTop w:val="0"/>
          <w:marBottom w:val="0"/>
          <w:divBdr>
            <w:top w:val="none" w:sz="0" w:space="0" w:color="auto"/>
            <w:left w:val="none" w:sz="0" w:space="0" w:color="auto"/>
            <w:bottom w:val="none" w:sz="0" w:space="0" w:color="auto"/>
            <w:right w:val="none" w:sz="0" w:space="0" w:color="auto"/>
          </w:divBdr>
        </w:div>
        <w:div w:id="900750685">
          <w:marLeft w:val="0"/>
          <w:marRight w:val="-13770"/>
          <w:marTop w:val="0"/>
          <w:marBottom w:val="0"/>
          <w:divBdr>
            <w:top w:val="none" w:sz="0" w:space="0" w:color="auto"/>
            <w:left w:val="none" w:sz="0" w:space="0" w:color="auto"/>
            <w:bottom w:val="none" w:sz="0" w:space="0" w:color="auto"/>
            <w:right w:val="none" w:sz="0" w:space="0" w:color="auto"/>
          </w:divBdr>
        </w:div>
        <w:div w:id="922110049">
          <w:marLeft w:val="0"/>
          <w:marRight w:val="-13770"/>
          <w:marTop w:val="0"/>
          <w:marBottom w:val="0"/>
          <w:divBdr>
            <w:top w:val="none" w:sz="0" w:space="0" w:color="auto"/>
            <w:left w:val="none" w:sz="0" w:space="0" w:color="auto"/>
            <w:bottom w:val="none" w:sz="0" w:space="0" w:color="auto"/>
            <w:right w:val="none" w:sz="0" w:space="0" w:color="auto"/>
          </w:divBdr>
        </w:div>
        <w:div w:id="949707886">
          <w:marLeft w:val="0"/>
          <w:marRight w:val="-13770"/>
          <w:marTop w:val="0"/>
          <w:marBottom w:val="0"/>
          <w:divBdr>
            <w:top w:val="none" w:sz="0" w:space="0" w:color="auto"/>
            <w:left w:val="none" w:sz="0" w:space="0" w:color="auto"/>
            <w:bottom w:val="none" w:sz="0" w:space="0" w:color="auto"/>
            <w:right w:val="none" w:sz="0" w:space="0" w:color="auto"/>
          </w:divBdr>
        </w:div>
        <w:div w:id="970090379">
          <w:marLeft w:val="0"/>
          <w:marRight w:val="-13770"/>
          <w:marTop w:val="0"/>
          <w:marBottom w:val="0"/>
          <w:divBdr>
            <w:top w:val="none" w:sz="0" w:space="0" w:color="auto"/>
            <w:left w:val="none" w:sz="0" w:space="0" w:color="auto"/>
            <w:bottom w:val="none" w:sz="0" w:space="0" w:color="auto"/>
            <w:right w:val="none" w:sz="0" w:space="0" w:color="auto"/>
          </w:divBdr>
        </w:div>
        <w:div w:id="1056440400">
          <w:marLeft w:val="0"/>
          <w:marRight w:val="-13770"/>
          <w:marTop w:val="0"/>
          <w:marBottom w:val="0"/>
          <w:divBdr>
            <w:top w:val="none" w:sz="0" w:space="0" w:color="auto"/>
            <w:left w:val="none" w:sz="0" w:space="0" w:color="auto"/>
            <w:bottom w:val="none" w:sz="0" w:space="0" w:color="auto"/>
            <w:right w:val="none" w:sz="0" w:space="0" w:color="auto"/>
          </w:divBdr>
        </w:div>
        <w:div w:id="1225068657">
          <w:marLeft w:val="0"/>
          <w:marRight w:val="-13770"/>
          <w:marTop w:val="0"/>
          <w:marBottom w:val="0"/>
          <w:divBdr>
            <w:top w:val="none" w:sz="0" w:space="0" w:color="auto"/>
            <w:left w:val="none" w:sz="0" w:space="0" w:color="auto"/>
            <w:bottom w:val="none" w:sz="0" w:space="0" w:color="auto"/>
            <w:right w:val="none" w:sz="0" w:space="0" w:color="auto"/>
          </w:divBdr>
        </w:div>
        <w:div w:id="1252544423">
          <w:marLeft w:val="0"/>
          <w:marRight w:val="-13770"/>
          <w:marTop w:val="0"/>
          <w:marBottom w:val="0"/>
          <w:divBdr>
            <w:top w:val="none" w:sz="0" w:space="0" w:color="auto"/>
            <w:left w:val="none" w:sz="0" w:space="0" w:color="auto"/>
            <w:bottom w:val="none" w:sz="0" w:space="0" w:color="auto"/>
            <w:right w:val="none" w:sz="0" w:space="0" w:color="auto"/>
          </w:divBdr>
        </w:div>
        <w:div w:id="1491285713">
          <w:marLeft w:val="0"/>
          <w:marRight w:val="-13770"/>
          <w:marTop w:val="0"/>
          <w:marBottom w:val="0"/>
          <w:divBdr>
            <w:top w:val="none" w:sz="0" w:space="0" w:color="auto"/>
            <w:left w:val="none" w:sz="0" w:space="0" w:color="auto"/>
            <w:bottom w:val="none" w:sz="0" w:space="0" w:color="auto"/>
            <w:right w:val="none" w:sz="0" w:space="0" w:color="auto"/>
          </w:divBdr>
        </w:div>
        <w:div w:id="1493136926">
          <w:marLeft w:val="0"/>
          <w:marRight w:val="-13770"/>
          <w:marTop w:val="0"/>
          <w:marBottom w:val="0"/>
          <w:divBdr>
            <w:top w:val="none" w:sz="0" w:space="0" w:color="auto"/>
            <w:left w:val="none" w:sz="0" w:space="0" w:color="auto"/>
            <w:bottom w:val="none" w:sz="0" w:space="0" w:color="auto"/>
            <w:right w:val="none" w:sz="0" w:space="0" w:color="auto"/>
          </w:divBdr>
        </w:div>
        <w:div w:id="1511800265">
          <w:marLeft w:val="0"/>
          <w:marRight w:val="-13770"/>
          <w:marTop w:val="0"/>
          <w:marBottom w:val="0"/>
          <w:divBdr>
            <w:top w:val="none" w:sz="0" w:space="0" w:color="auto"/>
            <w:left w:val="none" w:sz="0" w:space="0" w:color="auto"/>
            <w:bottom w:val="none" w:sz="0" w:space="0" w:color="auto"/>
            <w:right w:val="none" w:sz="0" w:space="0" w:color="auto"/>
          </w:divBdr>
        </w:div>
        <w:div w:id="1561749100">
          <w:marLeft w:val="0"/>
          <w:marRight w:val="-13770"/>
          <w:marTop w:val="0"/>
          <w:marBottom w:val="0"/>
          <w:divBdr>
            <w:top w:val="none" w:sz="0" w:space="0" w:color="auto"/>
            <w:left w:val="none" w:sz="0" w:space="0" w:color="auto"/>
            <w:bottom w:val="none" w:sz="0" w:space="0" w:color="auto"/>
            <w:right w:val="none" w:sz="0" w:space="0" w:color="auto"/>
          </w:divBdr>
        </w:div>
        <w:div w:id="1596669052">
          <w:marLeft w:val="0"/>
          <w:marRight w:val="-13770"/>
          <w:marTop w:val="0"/>
          <w:marBottom w:val="0"/>
          <w:divBdr>
            <w:top w:val="none" w:sz="0" w:space="0" w:color="auto"/>
            <w:left w:val="none" w:sz="0" w:space="0" w:color="auto"/>
            <w:bottom w:val="none" w:sz="0" w:space="0" w:color="auto"/>
            <w:right w:val="none" w:sz="0" w:space="0" w:color="auto"/>
          </w:divBdr>
        </w:div>
        <w:div w:id="1614509761">
          <w:marLeft w:val="0"/>
          <w:marRight w:val="-13770"/>
          <w:marTop w:val="0"/>
          <w:marBottom w:val="0"/>
          <w:divBdr>
            <w:top w:val="none" w:sz="0" w:space="0" w:color="auto"/>
            <w:left w:val="none" w:sz="0" w:space="0" w:color="auto"/>
            <w:bottom w:val="none" w:sz="0" w:space="0" w:color="auto"/>
            <w:right w:val="none" w:sz="0" w:space="0" w:color="auto"/>
          </w:divBdr>
        </w:div>
        <w:div w:id="1648051321">
          <w:marLeft w:val="0"/>
          <w:marRight w:val="-13770"/>
          <w:marTop w:val="0"/>
          <w:marBottom w:val="0"/>
          <w:divBdr>
            <w:top w:val="none" w:sz="0" w:space="0" w:color="auto"/>
            <w:left w:val="none" w:sz="0" w:space="0" w:color="auto"/>
            <w:bottom w:val="none" w:sz="0" w:space="0" w:color="auto"/>
            <w:right w:val="none" w:sz="0" w:space="0" w:color="auto"/>
          </w:divBdr>
        </w:div>
        <w:div w:id="1651640462">
          <w:marLeft w:val="0"/>
          <w:marRight w:val="-13770"/>
          <w:marTop w:val="0"/>
          <w:marBottom w:val="0"/>
          <w:divBdr>
            <w:top w:val="none" w:sz="0" w:space="0" w:color="auto"/>
            <w:left w:val="none" w:sz="0" w:space="0" w:color="auto"/>
            <w:bottom w:val="none" w:sz="0" w:space="0" w:color="auto"/>
            <w:right w:val="none" w:sz="0" w:space="0" w:color="auto"/>
          </w:divBdr>
        </w:div>
        <w:div w:id="1652364745">
          <w:marLeft w:val="0"/>
          <w:marRight w:val="-13770"/>
          <w:marTop w:val="0"/>
          <w:marBottom w:val="0"/>
          <w:divBdr>
            <w:top w:val="none" w:sz="0" w:space="0" w:color="auto"/>
            <w:left w:val="none" w:sz="0" w:space="0" w:color="auto"/>
            <w:bottom w:val="none" w:sz="0" w:space="0" w:color="auto"/>
            <w:right w:val="none" w:sz="0" w:space="0" w:color="auto"/>
          </w:divBdr>
        </w:div>
        <w:div w:id="1663586117">
          <w:marLeft w:val="0"/>
          <w:marRight w:val="-13770"/>
          <w:marTop w:val="0"/>
          <w:marBottom w:val="0"/>
          <w:divBdr>
            <w:top w:val="none" w:sz="0" w:space="0" w:color="auto"/>
            <w:left w:val="none" w:sz="0" w:space="0" w:color="auto"/>
            <w:bottom w:val="none" w:sz="0" w:space="0" w:color="auto"/>
            <w:right w:val="none" w:sz="0" w:space="0" w:color="auto"/>
          </w:divBdr>
        </w:div>
        <w:div w:id="1678579655">
          <w:marLeft w:val="0"/>
          <w:marRight w:val="-13770"/>
          <w:marTop w:val="0"/>
          <w:marBottom w:val="0"/>
          <w:divBdr>
            <w:top w:val="none" w:sz="0" w:space="0" w:color="auto"/>
            <w:left w:val="none" w:sz="0" w:space="0" w:color="auto"/>
            <w:bottom w:val="none" w:sz="0" w:space="0" w:color="auto"/>
            <w:right w:val="none" w:sz="0" w:space="0" w:color="auto"/>
          </w:divBdr>
        </w:div>
        <w:div w:id="1709180319">
          <w:marLeft w:val="0"/>
          <w:marRight w:val="-13770"/>
          <w:marTop w:val="0"/>
          <w:marBottom w:val="0"/>
          <w:divBdr>
            <w:top w:val="none" w:sz="0" w:space="0" w:color="auto"/>
            <w:left w:val="none" w:sz="0" w:space="0" w:color="auto"/>
            <w:bottom w:val="none" w:sz="0" w:space="0" w:color="auto"/>
            <w:right w:val="none" w:sz="0" w:space="0" w:color="auto"/>
          </w:divBdr>
        </w:div>
        <w:div w:id="1711027389">
          <w:marLeft w:val="0"/>
          <w:marRight w:val="-13770"/>
          <w:marTop w:val="0"/>
          <w:marBottom w:val="0"/>
          <w:divBdr>
            <w:top w:val="none" w:sz="0" w:space="0" w:color="auto"/>
            <w:left w:val="none" w:sz="0" w:space="0" w:color="auto"/>
            <w:bottom w:val="none" w:sz="0" w:space="0" w:color="auto"/>
            <w:right w:val="none" w:sz="0" w:space="0" w:color="auto"/>
          </w:divBdr>
        </w:div>
        <w:div w:id="1938831776">
          <w:marLeft w:val="0"/>
          <w:marRight w:val="-13770"/>
          <w:marTop w:val="0"/>
          <w:marBottom w:val="0"/>
          <w:divBdr>
            <w:top w:val="none" w:sz="0" w:space="0" w:color="auto"/>
            <w:left w:val="none" w:sz="0" w:space="0" w:color="auto"/>
            <w:bottom w:val="none" w:sz="0" w:space="0" w:color="auto"/>
            <w:right w:val="none" w:sz="0" w:space="0" w:color="auto"/>
          </w:divBdr>
        </w:div>
        <w:div w:id="2004550994">
          <w:marLeft w:val="0"/>
          <w:marRight w:val="-13770"/>
          <w:marTop w:val="0"/>
          <w:marBottom w:val="0"/>
          <w:divBdr>
            <w:top w:val="none" w:sz="0" w:space="0" w:color="auto"/>
            <w:left w:val="none" w:sz="0" w:space="0" w:color="auto"/>
            <w:bottom w:val="none" w:sz="0" w:space="0" w:color="auto"/>
            <w:right w:val="none" w:sz="0" w:space="0" w:color="auto"/>
          </w:divBdr>
        </w:div>
        <w:div w:id="2133131484">
          <w:marLeft w:val="0"/>
          <w:marRight w:val="-13770"/>
          <w:marTop w:val="0"/>
          <w:marBottom w:val="0"/>
          <w:divBdr>
            <w:top w:val="none" w:sz="0" w:space="0" w:color="auto"/>
            <w:left w:val="none" w:sz="0" w:space="0" w:color="auto"/>
            <w:bottom w:val="none" w:sz="0" w:space="0" w:color="auto"/>
            <w:right w:val="none" w:sz="0" w:space="0" w:color="auto"/>
          </w:divBdr>
        </w:div>
      </w:divsChild>
    </w:div>
    <w:div w:id="1494179569">
      <w:bodyDiv w:val="1"/>
      <w:marLeft w:val="0"/>
      <w:marRight w:val="0"/>
      <w:marTop w:val="0"/>
      <w:marBottom w:val="0"/>
      <w:divBdr>
        <w:top w:val="none" w:sz="0" w:space="0" w:color="auto"/>
        <w:left w:val="none" w:sz="0" w:space="0" w:color="auto"/>
        <w:bottom w:val="none" w:sz="0" w:space="0" w:color="auto"/>
        <w:right w:val="none" w:sz="0" w:space="0" w:color="auto"/>
      </w:divBdr>
    </w:div>
    <w:div w:id="1517888162">
      <w:bodyDiv w:val="1"/>
      <w:marLeft w:val="0"/>
      <w:marRight w:val="0"/>
      <w:marTop w:val="0"/>
      <w:marBottom w:val="0"/>
      <w:divBdr>
        <w:top w:val="none" w:sz="0" w:space="0" w:color="auto"/>
        <w:left w:val="none" w:sz="0" w:space="0" w:color="auto"/>
        <w:bottom w:val="none" w:sz="0" w:space="0" w:color="auto"/>
        <w:right w:val="none" w:sz="0" w:space="0" w:color="auto"/>
      </w:divBdr>
    </w:div>
    <w:div w:id="1520850241">
      <w:bodyDiv w:val="1"/>
      <w:marLeft w:val="0"/>
      <w:marRight w:val="0"/>
      <w:marTop w:val="0"/>
      <w:marBottom w:val="0"/>
      <w:divBdr>
        <w:top w:val="none" w:sz="0" w:space="0" w:color="auto"/>
        <w:left w:val="none" w:sz="0" w:space="0" w:color="auto"/>
        <w:bottom w:val="none" w:sz="0" w:space="0" w:color="auto"/>
        <w:right w:val="none" w:sz="0" w:space="0" w:color="auto"/>
      </w:divBdr>
    </w:div>
    <w:div w:id="1554342783">
      <w:bodyDiv w:val="1"/>
      <w:marLeft w:val="0"/>
      <w:marRight w:val="0"/>
      <w:marTop w:val="0"/>
      <w:marBottom w:val="0"/>
      <w:divBdr>
        <w:top w:val="none" w:sz="0" w:space="0" w:color="auto"/>
        <w:left w:val="none" w:sz="0" w:space="0" w:color="auto"/>
        <w:bottom w:val="none" w:sz="0" w:space="0" w:color="auto"/>
        <w:right w:val="none" w:sz="0" w:space="0" w:color="auto"/>
      </w:divBdr>
      <w:divsChild>
        <w:div w:id="1928465775">
          <w:marLeft w:val="0"/>
          <w:marRight w:val="0"/>
          <w:marTop w:val="0"/>
          <w:marBottom w:val="0"/>
          <w:divBdr>
            <w:top w:val="none" w:sz="0" w:space="0" w:color="auto"/>
            <w:left w:val="none" w:sz="0" w:space="0" w:color="auto"/>
            <w:bottom w:val="none" w:sz="0" w:space="0" w:color="auto"/>
            <w:right w:val="none" w:sz="0" w:space="0" w:color="auto"/>
          </w:divBdr>
          <w:divsChild>
            <w:div w:id="893932673">
              <w:marLeft w:val="0"/>
              <w:marRight w:val="0"/>
              <w:marTop w:val="0"/>
              <w:marBottom w:val="0"/>
              <w:divBdr>
                <w:top w:val="none" w:sz="0" w:space="0" w:color="auto"/>
                <w:left w:val="none" w:sz="0" w:space="0" w:color="auto"/>
                <w:bottom w:val="none" w:sz="0" w:space="0" w:color="auto"/>
                <w:right w:val="none" w:sz="0" w:space="0" w:color="auto"/>
              </w:divBdr>
              <w:divsChild>
                <w:div w:id="449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4754">
      <w:bodyDiv w:val="1"/>
      <w:marLeft w:val="0"/>
      <w:marRight w:val="0"/>
      <w:marTop w:val="0"/>
      <w:marBottom w:val="0"/>
      <w:divBdr>
        <w:top w:val="none" w:sz="0" w:space="0" w:color="auto"/>
        <w:left w:val="none" w:sz="0" w:space="0" w:color="auto"/>
        <w:bottom w:val="none" w:sz="0" w:space="0" w:color="auto"/>
        <w:right w:val="none" w:sz="0" w:space="0" w:color="auto"/>
      </w:divBdr>
    </w:div>
    <w:div w:id="1616986912">
      <w:bodyDiv w:val="1"/>
      <w:marLeft w:val="0"/>
      <w:marRight w:val="0"/>
      <w:marTop w:val="0"/>
      <w:marBottom w:val="0"/>
      <w:divBdr>
        <w:top w:val="none" w:sz="0" w:space="0" w:color="auto"/>
        <w:left w:val="none" w:sz="0" w:space="0" w:color="auto"/>
        <w:bottom w:val="none" w:sz="0" w:space="0" w:color="auto"/>
        <w:right w:val="none" w:sz="0" w:space="0" w:color="auto"/>
      </w:divBdr>
    </w:div>
    <w:div w:id="1698389864">
      <w:bodyDiv w:val="1"/>
      <w:marLeft w:val="0"/>
      <w:marRight w:val="0"/>
      <w:marTop w:val="0"/>
      <w:marBottom w:val="0"/>
      <w:divBdr>
        <w:top w:val="none" w:sz="0" w:space="0" w:color="auto"/>
        <w:left w:val="none" w:sz="0" w:space="0" w:color="auto"/>
        <w:bottom w:val="none" w:sz="0" w:space="0" w:color="auto"/>
        <w:right w:val="none" w:sz="0" w:space="0" w:color="auto"/>
      </w:divBdr>
      <w:divsChild>
        <w:div w:id="124549900">
          <w:marLeft w:val="0"/>
          <w:marRight w:val="-13770"/>
          <w:marTop w:val="0"/>
          <w:marBottom w:val="0"/>
          <w:divBdr>
            <w:top w:val="none" w:sz="0" w:space="0" w:color="auto"/>
            <w:left w:val="none" w:sz="0" w:space="0" w:color="auto"/>
            <w:bottom w:val="none" w:sz="0" w:space="0" w:color="auto"/>
            <w:right w:val="none" w:sz="0" w:space="0" w:color="auto"/>
          </w:divBdr>
        </w:div>
        <w:div w:id="130170810">
          <w:marLeft w:val="0"/>
          <w:marRight w:val="-13770"/>
          <w:marTop w:val="0"/>
          <w:marBottom w:val="0"/>
          <w:divBdr>
            <w:top w:val="none" w:sz="0" w:space="0" w:color="auto"/>
            <w:left w:val="none" w:sz="0" w:space="0" w:color="auto"/>
            <w:bottom w:val="none" w:sz="0" w:space="0" w:color="auto"/>
            <w:right w:val="none" w:sz="0" w:space="0" w:color="auto"/>
          </w:divBdr>
        </w:div>
        <w:div w:id="142549448">
          <w:marLeft w:val="0"/>
          <w:marRight w:val="-13770"/>
          <w:marTop w:val="0"/>
          <w:marBottom w:val="0"/>
          <w:divBdr>
            <w:top w:val="none" w:sz="0" w:space="0" w:color="auto"/>
            <w:left w:val="none" w:sz="0" w:space="0" w:color="auto"/>
            <w:bottom w:val="none" w:sz="0" w:space="0" w:color="auto"/>
            <w:right w:val="none" w:sz="0" w:space="0" w:color="auto"/>
          </w:divBdr>
        </w:div>
        <w:div w:id="156119179">
          <w:marLeft w:val="0"/>
          <w:marRight w:val="-13770"/>
          <w:marTop w:val="0"/>
          <w:marBottom w:val="0"/>
          <w:divBdr>
            <w:top w:val="none" w:sz="0" w:space="0" w:color="auto"/>
            <w:left w:val="none" w:sz="0" w:space="0" w:color="auto"/>
            <w:bottom w:val="none" w:sz="0" w:space="0" w:color="auto"/>
            <w:right w:val="none" w:sz="0" w:space="0" w:color="auto"/>
          </w:divBdr>
        </w:div>
        <w:div w:id="185606188">
          <w:marLeft w:val="0"/>
          <w:marRight w:val="-13770"/>
          <w:marTop w:val="0"/>
          <w:marBottom w:val="0"/>
          <w:divBdr>
            <w:top w:val="none" w:sz="0" w:space="0" w:color="auto"/>
            <w:left w:val="none" w:sz="0" w:space="0" w:color="auto"/>
            <w:bottom w:val="none" w:sz="0" w:space="0" w:color="auto"/>
            <w:right w:val="none" w:sz="0" w:space="0" w:color="auto"/>
          </w:divBdr>
        </w:div>
        <w:div w:id="250629383">
          <w:marLeft w:val="0"/>
          <w:marRight w:val="-13770"/>
          <w:marTop w:val="0"/>
          <w:marBottom w:val="0"/>
          <w:divBdr>
            <w:top w:val="none" w:sz="0" w:space="0" w:color="auto"/>
            <w:left w:val="none" w:sz="0" w:space="0" w:color="auto"/>
            <w:bottom w:val="none" w:sz="0" w:space="0" w:color="auto"/>
            <w:right w:val="none" w:sz="0" w:space="0" w:color="auto"/>
          </w:divBdr>
        </w:div>
        <w:div w:id="266355011">
          <w:marLeft w:val="0"/>
          <w:marRight w:val="-13770"/>
          <w:marTop w:val="0"/>
          <w:marBottom w:val="0"/>
          <w:divBdr>
            <w:top w:val="none" w:sz="0" w:space="0" w:color="auto"/>
            <w:left w:val="none" w:sz="0" w:space="0" w:color="auto"/>
            <w:bottom w:val="none" w:sz="0" w:space="0" w:color="auto"/>
            <w:right w:val="none" w:sz="0" w:space="0" w:color="auto"/>
          </w:divBdr>
        </w:div>
        <w:div w:id="298001246">
          <w:marLeft w:val="0"/>
          <w:marRight w:val="-13770"/>
          <w:marTop w:val="0"/>
          <w:marBottom w:val="0"/>
          <w:divBdr>
            <w:top w:val="none" w:sz="0" w:space="0" w:color="auto"/>
            <w:left w:val="none" w:sz="0" w:space="0" w:color="auto"/>
            <w:bottom w:val="none" w:sz="0" w:space="0" w:color="auto"/>
            <w:right w:val="none" w:sz="0" w:space="0" w:color="auto"/>
          </w:divBdr>
        </w:div>
        <w:div w:id="299001406">
          <w:marLeft w:val="0"/>
          <w:marRight w:val="-13770"/>
          <w:marTop w:val="0"/>
          <w:marBottom w:val="0"/>
          <w:divBdr>
            <w:top w:val="none" w:sz="0" w:space="0" w:color="auto"/>
            <w:left w:val="none" w:sz="0" w:space="0" w:color="auto"/>
            <w:bottom w:val="none" w:sz="0" w:space="0" w:color="auto"/>
            <w:right w:val="none" w:sz="0" w:space="0" w:color="auto"/>
          </w:divBdr>
        </w:div>
        <w:div w:id="306321368">
          <w:marLeft w:val="0"/>
          <w:marRight w:val="-13770"/>
          <w:marTop w:val="0"/>
          <w:marBottom w:val="0"/>
          <w:divBdr>
            <w:top w:val="none" w:sz="0" w:space="0" w:color="auto"/>
            <w:left w:val="none" w:sz="0" w:space="0" w:color="auto"/>
            <w:bottom w:val="none" w:sz="0" w:space="0" w:color="auto"/>
            <w:right w:val="none" w:sz="0" w:space="0" w:color="auto"/>
          </w:divBdr>
        </w:div>
        <w:div w:id="330765951">
          <w:marLeft w:val="0"/>
          <w:marRight w:val="-13770"/>
          <w:marTop w:val="0"/>
          <w:marBottom w:val="0"/>
          <w:divBdr>
            <w:top w:val="none" w:sz="0" w:space="0" w:color="auto"/>
            <w:left w:val="none" w:sz="0" w:space="0" w:color="auto"/>
            <w:bottom w:val="none" w:sz="0" w:space="0" w:color="auto"/>
            <w:right w:val="none" w:sz="0" w:space="0" w:color="auto"/>
          </w:divBdr>
        </w:div>
        <w:div w:id="358972018">
          <w:marLeft w:val="0"/>
          <w:marRight w:val="-13770"/>
          <w:marTop w:val="0"/>
          <w:marBottom w:val="0"/>
          <w:divBdr>
            <w:top w:val="none" w:sz="0" w:space="0" w:color="auto"/>
            <w:left w:val="none" w:sz="0" w:space="0" w:color="auto"/>
            <w:bottom w:val="none" w:sz="0" w:space="0" w:color="auto"/>
            <w:right w:val="none" w:sz="0" w:space="0" w:color="auto"/>
          </w:divBdr>
        </w:div>
        <w:div w:id="439181215">
          <w:marLeft w:val="0"/>
          <w:marRight w:val="-13770"/>
          <w:marTop w:val="0"/>
          <w:marBottom w:val="0"/>
          <w:divBdr>
            <w:top w:val="none" w:sz="0" w:space="0" w:color="auto"/>
            <w:left w:val="none" w:sz="0" w:space="0" w:color="auto"/>
            <w:bottom w:val="none" w:sz="0" w:space="0" w:color="auto"/>
            <w:right w:val="none" w:sz="0" w:space="0" w:color="auto"/>
          </w:divBdr>
        </w:div>
        <w:div w:id="506023039">
          <w:marLeft w:val="0"/>
          <w:marRight w:val="-13770"/>
          <w:marTop w:val="0"/>
          <w:marBottom w:val="0"/>
          <w:divBdr>
            <w:top w:val="none" w:sz="0" w:space="0" w:color="auto"/>
            <w:left w:val="none" w:sz="0" w:space="0" w:color="auto"/>
            <w:bottom w:val="none" w:sz="0" w:space="0" w:color="auto"/>
            <w:right w:val="none" w:sz="0" w:space="0" w:color="auto"/>
          </w:divBdr>
        </w:div>
        <w:div w:id="640380212">
          <w:marLeft w:val="0"/>
          <w:marRight w:val="-13770"/>
          <w:marTop w:val="0"/>
          <w:marBottom w:val="0"/>
          <w:divBdr>
            <w:top w:val="none" w:sz="0" w:space="0" w:color="auto"/>
            <w:left w:val="none" w:sz="0" w:space="0" w:color="auto"/>
            <w:bottom w:val="none" w:sz="0" w:space="0" w:color="auto"/>
            <w:right w:val="none" w:sz="0" w:space="0" w:color="auto"/>
          </w:divBdr>
        </w:div>
        <w:div w:id="704016766">
          <w:marLeft w:val="0"/>
          <w:marRight w:val="-13770"/>
          <w:marTop w:val="0"/>
          <w:marBottom w:val="0"/>
          <w:divBdr>
            <w:top w:val="none" w:sz="0" w:space="0" w:color="auto"/>
            <w:left w:val="none" w:sz="0" w:space="0" w:color="auto"/>
            <w:bottom w:val="none" w:sz="0" w:space="0" w:color="auto"/>
            <w:right w:val="none" w:sz="0" w:space="0" w:color="auto"/>
          </w:divBdr>
        </w:div>
        <w:div w:id="817653279">
          <w:marLeft w:val="0"/>
          <w:marRight w:val="-13770"/>
          <w:marTop w:val="0"/>
          <w:marBottom w:val="0"/>
          <w:divBdr>
            <w:top w:val="none" w:sz="0" w:space="0" w:color="auto"/>
            <w:left w:val="none" w:sz="0" w:space="0" w:color="auto"/>
            <w:bottom w:val="none" w:sz="0" w:space="0" w:color="auto"/>
            <w:right w:val="none" w:sz="0" w:space="0" w:color="auto"/>
          </w:divBdr>
        </w:div>
        <w:div w:id="847982007">
          <w:marLeft w:val="0"/>
          <w:marRight w:val="-13770"/>
          <w:marTop w:val="0"/>
          <w:marBottom w:val="0"/>
          <w:divBdr>
            <w:top w:val="none" w:sz="0" w:space="0" w:color="auto"/>
            <w:left w:val="none" w:sz="0" w:space="0" w:color="auto"/>
            <w:bottom w:val="none" w:sz="0" w:space="0" w:color="auto"/>
            <w:right w:val="none" w:sz="0" w:space="0" w:color="auto"/>
          </w:divBdr>
        </w:div>
        <w:div w:id="850337822">
          <w:marLeft w:val="0"/>
          <w:marRight w:val="-13770"/>
          <w:marTop w:val="0"/>
          <w:marBottom w:val="0"/>
          <w:divBdr>
            <w:top w:val="none" w:sz="0" w:space="0" w:color="auto"/>
            <w:left w:val="none" w:sz="0" w:space="0" w:color="auto"/>
            <w:bottom w:val="none" w:sz="0" w:space="0" w:color="auto"/>
            <w:right w:val="none" w:sz="0" w:space="0" w:color="auto"/>
          </w:divBdr>
        </w:div>
        <w:div w:id="876889531">
          <w:marLeft w:val="0"/>
          <w:marRight w:val="-13770"/>
          <w:marTop w:val="0"/>
          <w:marBottom w:val="0"/>
          <w:divBdr>
            <w:top w:val="none" w:sz="0" w:space="0" w:color="auto"/>
            <w:left w:val="none" w:sz="0" w:space="0" w:color="auto"/>
            <w:bottom w:val="none" w:sz="0" w:space="0" w:color="auto"/>
            <w:right w:val="none" w:sz="0" w:space="0" w:color="auto"/>
          </w:divBdr>
        </w:div>
        <w:div w:id="984317933">
          <w:marLeft w:val="0"/>
          <w:marRight w:val="-13770"/>
          <w:marTop w:val="0"/>
          <w:marBottom w:val="0"/>
          <w:divBdr>
            <w:top w:val="none" w:sz="0" w:space="0" w:color="auto"/>
            <w:left w:val="none" w:sz="0" w:space="0" w:color="auto"/>
            <w:bottom w:val="none" w:sz="0" w:space="0" w:color="auto"/>
            <w:right w:val="none" w:sz="0" w:space="0" w:color="auto"/>
          </w:divBdr>
        </w:div>
        <w:div w:id="1000425614">
          <w:marLeft w:val="0"/>
          <w:marRight w:val="-13770"/>
          <w:marTop w:val="0"/>
          <w:marBottom w:val="0"/>
          <w:divBdr>
            <w:top w:val="none" w:sz="0" w:space="0" w:color="auto"/>
            <w:left w:val="none" w:sz="0" w:space="0" w:color="auto"/>
            <w:bottom w:val="none" w:sz="0" w:space="0" w:color="auto"/>
            <w:right w:val="none" w:sz="0" w:space="0" w:color="auto"/>
          </w:divBdr>
        </w:div>
        <w:div w:id="1002855861">
          <w:marLeft w:val="0"/>
          <w:marRight w:val="-13770"/>
          <w:marTop w:val="0"/>
          <w:marBottom w:val="0"/>
          <w:divBdr>
            <w:top w:val="none" w:sz="0" w:space="0" w:color="auto"/>
            <w:left w:val="none" w:sz="0" w:space="0" w:color="auto"/>
            <w:bottom w:val="none" w:sz="0" w:space="0" w:color="auto"/>
            <w:right w:val="none" w:sz="0" w:space="0" w:color="auto"/>
          </w:divBdr>
        </w:div>
        <w:div w:id="1036539107">
          <w:marLeft w:val="0"/>
          <w:marRight w:val="-13770"/>
          <w:marTop w:val="0"/>
          <w:marBottom w:val="0"/>
          <w:divBdr>
            <w:top w:val="none" w:sz="0" w:space="0" w:color="auto"/>
            <w:left w:val="none" w:sz="0" w:space="0" w:color="auto"/>
            <w:bottom w:val="none" w:sz="0" w:space="0" w:color="auto"/>
            <w:right w:val="none" w:sz="0" w:space="0" w:color="auto"/>
          </w:divBdr>
        </w:div>
        <w:div w:id="1071268398">
          <w:marLeft w:val="0"/>
          <w:marRight w:val="-13770"/>
          <w:marTop w:val="0"/>
          <w:marBottom w:val="0"/>
          <w:divBdr>
            <w:top w:val="none" w:sz="0" w:space="0" w:color="auto"/>
            <w:left w:val="none" w:sz="0" w:space="0" w:color="auto"/>
            <w:bottom w:val="none" w:sz="0" w:space="0" w:color="auto"/>
            <w:right w:val="none" w:sz="0" w:space="0" w:color="auto"/>
          </w:divBdr>
        </w:div>
        <w:div w:id="1137836391">
          <w:marLeft w:val="0"/>
          <w:marRight w:val="-13770"/>
          <w:marTop w:val="0"/>
          <w:marBottom w:val="0"/>
          <w:divBdr>
            <w:top w:val="none" w:sz="0" w:space="0" w:color="auto"/>
            <w:left w:val="none" w:sz="0" w:space="0" w:color="auto"/>
            <w:bottom w:val="none" w:sz="0" w:space="0" w:color="auto"/>
            <w:right w:val="none" w:sz="0" w:space="0" w:color="auto"/>
          </w:divBdr>
        </w:div>
        <w:div w:id="1228227840">
          <w:marLeft w:val="0"/>
          <w:marRight w:val="-13770"/>
          <w:marTop w:val="0"/>
          <w:marBottom w:val="0"/>
          <w:divBdr>
            <w:top w:val="none" w:sz="0" w:space="0" w:color="auto"/>
            <w:left w:val="none" w:sz="0" w:space="0" w:color="auto"/>
            <w:bottom w:val="none" w:sz="0" w:space="0" w:color="auto"/>
            <w:right w:val="none" w:sz="0" w:space="0" w:color="auto"/>
          </w:divBdr>
        </w:div>
        <w:div w:id="1292127759">
          <w:marLeft w:val="0"/>
          <w:marRight w:val="-13770"/>
          <w:marTop w:val="0"/>
          <w:marBottom w:val="0"/>
          <w:divBdr>
            <w:top w:val="none" w:sz="0" w:space="0" w:color="auto"/>
            <w:left w:val="none" w:sz="0" w:space="0" w:color="auto"/>
            <w:bottom w:val="none" w:sz="0" w:space="0" w:color="auto"/>
            <w:right w:val="none" w:sz="0" w:space="0" w:color="auto"/>
          </w:divBdr>
        </w:div>
        <w:div w:id="1336029514">
          <w:marLeft w:val="0"/>
          <w:marRight w:val="-13770"/>
          <w:marTop w:val="0"/>
          <w:marBottom w:val="0"/>
          <w:divBdr>
            <w:top w:val="none" w:sz="0" w:space="0" w:color="auto"/>
            <w:left w:val="none" w:sz="0" w:space="0" w:color="auto"/>
            <w:bottom w:val="none" w:sz="0" w:space="0" w:color="auto"/>
            <w:right w:val="none" w:sz="0" w:space="0" w:color="auto"/>
          </w:divBdr>
        </w:div>
        <w:div w:id="1457287672">
          <w:marLeft w:val="0"/>
          <w:marRight w:val="-13770"/>
          <w:marTop w:val="0"/>
          <w:marBottom w:val="0"/>
          <w:divBdr>
            <w:top w:val="none" w:sz="0" w:space="0" w:color="auto"/>
            <w:left w:val="none" w:sz="0" w:space="0" w:color="auto"/>
            <w:bottom w:val="none" w:sz="0" w:space="0" w:color="auto"/>
            <w:right w:val="none" w:sz="0" w:space="0" w:color="auto"/>
          </w:divBdr>
        </w:div>
        <w:div w:id="1462378191">
          <w:marLeft w:val="0"/>
          <w:marRight w:val="-13770"/>
          <w:marTop w:val="0"/>
          <w:marBottom w:val="0"/>
          <w:divBdr>
            <w:top w:val="none" w:sz="0" w:space="0" w:color="auto"/>
            <w:left w:val="none" w:sz="0" w:space="0" w:color="auto"/>
            <w:bottom w:val="none" w:sz="0" w:space="0" w:color="auto"/>
            <w:right w:val="none" w:sz="0" w:space="0" w:color="auto"/>
          </w:divBdr>
        </w:div>
        <w:div w:id="1509758547">
          <w:marLeft w:val="0"/>
          <w:marRight w:val="-13770"/>
          <w:marTop w:val="0"/>
          <w:marBottom w:val="0"/>
          <w:divBdr>
            <w:top w:val="none" w:sz="0" w:space="0" w:color="auto"/>
            <w:left w:val="none" w:sz="0" w:space="0" w:color="auto"/>
            <w:bottom w:val="none" w:sz="0" w:space="0" w:color="auto"/>
            <w:right w:val="none" w:sz="0" w:space="0" w:color="auto"/>
          </w:divBdr>
        </w:div>
        <w:div w:id="1548182891">
          <w:marLeft w:val="0"/>
          <w:marRight w:val="-13770"/>
          <w:marTop w:val="0"/>
          <w:marBottom w:val="0"/>
          <w:divBdr>
            <w:top w:val="none" w:sz="0" w:space="0" w:color="auto"/>
            <w:left w:val="none" w:sz="0" w:space="0" w:color="auto"/>
            <w:bottom w:val="none" w:sz="0" w:space="0" w:color="auto"/>
            <w:right w:val="none" w:sz="0" w:space="0" w:color="auto"/>
          </w:divBdr>
        </w:div>
        <w:div w:id="1572160536">
          <w:marLeft w:val="0"/>
          <w:marRight w:val="-13770"/>
          <w:marTop w:val="0"/>
          <w:marBottom w:val="0"/>
          <w:divBdr>
            <w:top w:val="none" w:sz="0" w:space="0" w:color="auto"/>
            <w:left w:val="none" w:sz="0" w:space="0" w:color="auto"/>
            <w:bottom w:val="none" w:sz="0" w:space="0" w:color="auto"/>
            <w:right w:val="none" w:sz="0" w:space="0" w:color="auto"/>
          </w:divBdr>
        </w:div>
        <w:div w:id="1604653596">
          <w:marLeft w:val="0"/>
          <w:marRight w:val="-13770"/>
          <w:marTop w:val="0"/>
          <w:marBottom w:val="0"/>
          <w:divBdr>
            <w:top w:val="none" w:sz="0" w:space="0" w:color="auto"/>
            <w:left w:val="none" w:sz="0" w:space="0" w:color="auto"/>
            <w:bottom w:val="none" w:sz="0" w:space="0" w:color="auto"/>
            <w:right w:val="none" w:sz="0" w:space="0" w:color="auto"/>
          </w:divBdr>
        </w:div>
        <w:div w:id="1664550263">
          <w:marLeft w:val="0"/>
          <w:marRight w:val="-13770"/>
          <w:marTop w:val="0"/>
          <w:marBottom w:val="0"/>
          <w:divBdr>
            <w:top w:val="none" w:sz="0" w:space="0" w:color="auto"/>
            <w:left w:val="none" w:sz="0" w:space="0" w:color="auto"/>
            <w:bottom w:val="none" w:sz="0" w:space="0" w:color="auto"/>
            <w:right w:val="none" w:sz="0" w:space="0" w:color="auto"/>
          </w:divBdr>
        </w:div>
        <w:div w:id="1678770567">
          <w:marLeft w:val="0"/>
          <w:marRight w:val="-13770"/>
          <w:marTop w:val="0"/>
          <w:marBottom w:val="0"/>
          <w:divBdr>
            <w:top w:val="none" w:sz="0" w:space="0" w:color="auto"/>
            <w:left w:val="none" w:sz="0" w:space="0" w:color="auto"/>
            <w:bottom w:val="none" w:sz="0" w:space="0" w:color="auto"/>
            <w:right w:val="none" w:sz="0" w:space="0" w:color="auto"/>
          </w:divBdr>
        </w:div>
        <w:div w:id="1775126470">
          <w:marLeft w:val="0"/>
          <w:marRight w:val="-13770"/>
          <w:marTop w:val="0"/>
          <w:marBottom w:val="0"/>
          <w:divBdr>
            <w:top w:val="none" w:sz="0" w:space="0" w:color="auto"/>
            <w:left w:val="none" w:sz="0" w:space="0" w:color="auto"/>
            <w:bottom w:val="none" w:sz="0" w:space="0" w:color="auto"/>
            <w:right w:val="none" w:sz="0" w:space="0" w:color="auto"/>
          </w:divBdr>
        </w:div>
        <w:div w:id="1812988722">
          <w:marLeft w:val="0"/>
          <w:marRight w:val="-13770"/>
          <w:marTop w:val="0"/>
          <w:marBottom w:val="0"/>
          <w:divBdr>
            <w:top w:val="none" w:sz="0" w:space="0" w:color="auto"/>
            <w:left w:val="none" w:sz="0" w:space="0" w:color="auto"/>
            <w:bottom w:val="none" w:sz="0" w:space="0" w:color="auto"/>
            <w:right w:val="none" w:sz="0" w:space="0" w:color="auto"/>
          </w:divBdr>
        </w:div>
        <w:div w:id="1837768914">
          <w:marLeft w:val="0"/>
          <w:marRight w:val="-13770"/>
          <w:marTop w:val="0"/>
          <w:marBottom w:val="0"/>
          <w:divBdr>
            <w:top w:val="none" w:sz="0" w:space="0" w:color="auto"/>
            <w:left w:val="none" w:sz="0" w:space="0" w:color="auto"/>
            <w:bottom w:val="none" w:sz="0" w:space="0" w:color="auto"/>
            <w:right w:val="none" w:sz="0" w:space="0" w:color="auto"/>
          </w:divBdr>
        </w:div>
        <w:div w:id="1852375942">
          <w:marLeft w:val="0"/>
          <w:marRight w:val="-13770"/>
          <w:marTop w:val="0"/>
          <w:marBottom w:val="0"/>
          <w:divBdr>
            <w:top w:val="none" w:sz="0" w:space="0" w:color="auto"/>
            <w:left w:val="none" w:sz="0" w:space="0" w:color="auto"/>
            <w:bottom w:val="none" w:sz="0" w:space="0" w:color="auto"/>
            <w:right w:val="none" w:sz="0" w:space="0" w:color="auto"/>
          </w:divBdr>
        </w:div>
        <w:div w:id="1911382855">
          <w:marLeft w:val="0"/>
          <w:marRight w:val="-13770"/>
          <w:marTop w:val="0"/>
          <w:marBottom w:val="0"/>
          <w:divBdr>
            <w:top w:val="none" w:sz="0" w:space="0" w:color="auto"/>
            <w:left w:val="none" w:sz="0" w:space="0" w:color="auto"/>
            <w:bottom w:val="none" w:sz="0" w:space="0" w:color="auto"/>
            <w:right w:val="none" w:sz="0" w:space="0" w:color="auto"/>
          </w:divBdr>
        </w:div>
        <w:div w:id="1992561464">
          <w:marLeft w:val="0"/>
          <w:marRight w:val="-13770"/>
          <w:marTop w:val="0"/>
          <w:marBottom w:val="0"/>
          <w:divBdr>
            <w:top w:val="none" w:sz="0" w:space="0" w:color="auto"/>
            <w:left w:val="none" w:sz="0" w:space="0" w:color="auto"/>
            <w:bottom w:val="none" w:sz="0" w:space="0" w:color="auto"/>
            <w:right w:val="none" w:sz="0" w:space="0" w:color="auto"/>
          </w:divBdr>
        </w:div>
        <w:div w:id="2056271008">
          <w:marLeft w:val="0"/>
          <w:marRight w:val="-13770"/>
          <w:marTop w:val="0"/>
          <w:marBottom w:val="0"/>
          <w:divBdr>
            <w:top w:val="none" w:sz="0" w:space="0" w:color="auto"/>
            <w:left w:val="none" w:sz="0" w:space="0" w:color="auto"/>
            <w:bottom w:val="none" w:sz="0" w:space="0" w:color="auto"/>
            <w:right w:val="none" w:sz="0" w:space="0" w:color="auto"/>
          </w:divBdr>
        </w:div>
        <w:div w:id="2119711719">
          <w:marLeft w:val="0"/>
          <w:marRight w:val="-13770"/>
          <w:marTop w:val="0"/>
          <w:marBottom w:val="0"/>
          <w:divBdr>
            <w:top w:val="none" w:sz="0" w:space="0" w:color="auto"/>
            <w:left w:val="none" w:sz="0" w:space="0" w:color="auto"/>
            <w:bottom w:val="none" w:sz="0" w:space="0" w:color="auto"/>
            <w:right w:val="none" w:sz="0" w:space="0" w:color="auto"/>
          </w:divBdr>
        </w:div>
        <w:div w:id="2141073896">
          <w:marLeft w:val="0"/>
          <w:marRight w:val="-13770"/>
          <w:marTop w:val="0"/>
          <w:marBottom w:val="0"/>
          <w:divBdr>
            <w:top w:val="none" w:sz="0" w:space="0" w:color="auto"/>
            <w:left w:val="none" w:sz="0" w:space="0" w:color="auto"/>
            <w:bottom w:val="none" w:sz="0" w:space="0" w:color="auto"/>
            <w:right w:val="none" w:sz="0" w:space="0" w:color="auto"/>
          </w:divBdr>
        </w:div>
      </w:divsChild>
    </w:div>
    <w:div w:id="1711570059">
      <w:bodyDiv w:val="1"/>
      <w:marLeft w:val="0"/>
      <w:marRight w:val="0"/>
      <w:marTop w:val="0"/>
      <w:marBottom w:val="0"/>
      <w:divBdr>
        <w:top w:val="none" w:sz="0" w:space="0" w:color="auto"/>
        <w:left w:val="none" w:sz="0" w:space="0" w:color="auto"/>
        <w:bottom w:val="none" w:sz="0" w:space="0" w:color="auto"/>
        <w:right w:val="none" w:sz="0" w:space="0" w:color="auto"/>
      </w:divBdr>
      <w:divsChild>
        <w:div w:id="1028484526">
          <w:marLeft w:val="0"/>
          <w:marRight w:val="0"/>
          <w:marTop w:val="0"/>
          <w:marBottom w:val="0"/>
          <w:divBdr>
            <w:top w:val="none" w:sz="0" w:space="0" w:color="auto"/>
            <w:left w:val="none" w:sz="0" w:space="0" w:color="auto"/>
            <w:bottom w:val="none" w:sz="0" w:space="0" w:color="auto"/>
            <w:right w:val="none" w:sz="0" w:space="0" w:color="auto"/>
          </w:divBdr>
          <w:divsChild>
            <w:div w:id="461847241">
              <w:marLeft w:val="0"/>
              <w:marRight w:val="0"/>
              <w:marTop w:val="0"/>
              <w:marBottom w:val="0"/>
              <w:divBdr>
                <w:top w:val="none" w:sz="0" w:space="0" w:color="auto"/>
                <w:left w:val="none" w:sz="0" w:space="0" w:color="auto"/>
                <w:bottom w:val="none" w:sz="0" w:space="0" w:color="auto"/>
                <w:right w:val="none" w:sz="0" w:space="0" w:color="auto"/>
              </w:divBdr>
              <w:divsChild>
                <w:div w:id="20347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6217">
      <w:bodyDiv w:val="1"/>
      <w:marLeft w:val="0"/>
      <w:marRight w:val="0"/>
      <w:marTop w:val="0"/>
      <w:marBottom w:val="0"/>
      <w:divBdr>
        <w:top w:val="none" w:sz="0" w:space="0" w:color="auto"/>
        <w:left w:val="none" w:sz="0" w:space="0" w:color="auto"/>
        <w:bottom w:val="none" w:sz="0" w:space="0" w:color="auto"/>
        <w:right w:val="none" w:sz="0" w:space="0" w:color="auto"/>
      </w:divBdr>
    </w:div>
    <w:div w:id="1793554463">
      <w:bodyDiv w:val="1"/>
      <w:marLeft w:val="0"/>
      <w:marRight w:val="0"/>
      <w:marTop w:val="0"/>
      <w:marBottom w:val="0"/>
      <w:divBdr>
        <w:top w:val="none" w:sz="0" w:space="0" w:color="auto"/>
        <w:left w:val="none" w:sz="0" w:space="0" w:color="auto"/>
        <w:bottom w:val="none" w:sz="0" w:space="0" w:color="auto"/>
        <w:right w:val="none" w:sz="0" w:space="0" w:color="auto"/>
      </w:divBdr>
      <w:divsChild>
        <w:div w:id="1826165274">
          <w:marLeft w:val="0"/>
          <w:marRight w:val="0"/>
          <w:marTop w:val="0"/>
          <w:marBottom w:val="0"/>
          <w:divBdr>
            <w:top w:val="none" w:sz="0" w:space="0" w:color="auto"/>
            <w:left w:val="none" w:sz="0" w:space="0" w:color="auto"/>
            <w:bottom w:val="none" w:sz="0" w:space="0" w:color="auto"/>
            <w:right w:val="none" w:sz="0" w:space="0" w:color="auto"/>
          </w:divBdr>
          <w:divsChild>
            <w:div w:id="605313570">
              <w:marLeft w:val="0"/>
              <w:marRight w:val="0"/>
              <w:marTop w:val="0"/>
              <w:marBottom w:val="0"/>
              <w:divBdr>
                <w:top w:val="none" w:sz="0" w:space="0" w:color="auto"/>
                <w:left w:val="none" w:sz="0" w:space="0" w:color="auto"/>
                <w:bottom w:val="none" w:sz="0" w:space="0" w:color="auto"/>
                <w:right w:val="none" w:sz="0" w:space="0" w:color="auto"/>
              </w:divBdr>
              <w:divsChild>
                <w:div w:id="1195651210">
                  <w:marLeft w:val="0"/>
                  <w:marRight w:val="0"/>
                  <w:marTop w:val="0"/>
                  <w:marBottom w:val="0"/>
                  <w:divBdr>
                    <w:top w:val="none" w:sz="0" w:space="0" w:color="auto"/>
                    <w:left w:val="none" w:sz="0" w:space="0" w:color="auto"/>
                    <w:bottom w:val="none" w:sz="0" w:space="0" w:color="auto"/>
                    <w:right w:val="none" w:sz="0" w:space="0" w:color="auto"/>
                  </w:divBdr>
                  <w:divsChild>
                    <w:div w:id="19912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6892">
      <w:bodyDiv w:val="1"/>
      <w:marLeft w:val="0"/>
      <w:marRight w:val="0"/>
      <w:marTop w:val="0"/>
      <w:marBottom w:val="0"/>
      <w:divBdr>
        <w:top w:val="none" w:sz="0" w:space="0" w:color="auto"/>
        <w:left w:val="none" w:sz="0" w:space="0" w:color="auto"/>
        <w:bottom w:val="none" w:sz="0" w:space="0" w:color="auto"/>
        <w:right w:val="none" w:sz="0" w:space="0" w:color="auto"/>
      </w:divBdr>
    </w:div>
    <w:div w:id="1906253355">
      <w:bodyDiv w:val="1"/>
      <w:marLeft w:val="0"/>
      <w:marRight w:val="0"/>
      <w:marTop w:val="0"/>
      <w:marBottom w:val="0"/>
      <w:divBdr>
        <w:top w:val="none" w:sz="0" w:space="0" w:color="auto"/>
        <w:left w:val="none" w:sz="0" w:space="0" w:color="auto"/>
        <w:bottom w:val="none" w:sz="0" w:space="0" w:color="auto"/>
        <w:right w:val="none" w:sz="0" w:space="0" w:color="auto"/>
      </w:divBdr>
      <w:divsChild>
        <w:div w:id="1511524439">
          <w:marLeft w:val="0"/>
          <w:marRight w:val="0"/>
          <w:marTop w:val="0"/>
          <w:marBottom w:val="0"/>
          <w:divBdr>
            <w:top w:val="none" w:sz="0" w:space="0" w:color="auto"/>
            <w:left w:val="none" w:sz="0" w:space="0" w:color="auto"/>
            <w:bottom w:val="none" w:sz="0" w:space="0" w:color="auto"/>
            <w:right w:val="none" w:sz="0" w:space="0" w:color="auto"/>
          </w:divBdr>
          <w:divsChild>
            <w:div w:id="1042366908">
              <w:marLeft w:val="0"/>
              <w:marRight w:val="0"/>
              <w:marTop w:val="0"/>
              <w:marBottom w:val="0"/>
              <w:divBdr>
                <w:top w:val="none" w:sz="0" w:space="0" w:color="auto"/>
                <w:left w:val="none" w:sz="0" w:space="0" w:color="auto"/>
                <w:bottom w:val="none" w:sz="0" w:space="0" w:color="auto"/>
                <w:right w:val="none" w:sz="0" w:space="0" w:color="auto"/>
              </w:divBdr>
              <w:divsChild>
                <w:div w:id="6169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7812">
      <w:bodyDiv w:val="1"/>
      <w:marLeft w:val="0"/>
      <w:marRight w:val="0"/>
      <w:marTop w:val="0"/>
      <w:marBottom w:val="0"/>
      <w:divBdr>
        <w:top w:val="none" w:sz="0" w:space="0" w:color="auto"/>
        <w:left w:val="none" w:sz="0" w:space="0" w:color="auto"/>
        <w:bottom w:val="none" w:sz="0" w:space="0" w:color="auto"/>
        <w:right w:val="none" w:sz="0" w:space="0" w:color="auto"/>
      </w:divBdr>
    </w:div>
    <w:div w:id="1984039397">
      <w:bodyDiv w:val="1"/>
      <w:marLeft w:val="0"/>
      <w:marRight w:val="0"/>
      <w:marTop w:val="0"/>
      <w:marBottom w:val="0"/>
      <w:divBdr>
        <w:top w:val="none" w:sz="0" w:space="0" w:color="auto"/>
        <w:left w:val="none" w:sz="0" w:space="0" w:color="auto"/>
        <w:bottom w:val="none" w:sz="0" w:space="0" w:color="auto"/>
        <w:right w:val="none" w:sz="0" w:space="0" w:color="auto"/>
      </w:divBdr>
    </w:div>
    <w:div w:id="1991668156">
      <w:bodyDiv w:val="1"/>
      <w:marLeft w:val="0"/>
      <w:marRight w:val="0"/>
      <w:marTop w:val="0"/>
      <w:marBottom w:val="0"/>
      <w:divBdr>
        <w:top w:val="none" w:sz="0" w:space="0" w:color="auto"/>
        <w:left w:val="none" w:sz="0" w:space="0" w:color="auto"/>
        <w:bottom w:val="none" w:sz="0" w:space="0" w:color="auto"/>
        <w:right w:val="none" w:sz="0" w:space="0" w:color="auto"/>
      </w:divBdr>
    </w:div>
    <w:div w:id="1996450071">
      <w:bodyDiv w:val="1"/>
      <w:marLeft w:val="0"/>
      <w:marRight w:val="0"/>
      <w:marTop w:val="0"/>
      <w:marBottom w:val="0"/>
      <w:divBdr>
        <w:top w:val="none" w:sz="0" w:space="0" w:color="auto"/>
        <w:left w:val="none" w:sz="0" w:space="0" w:color="auto"/>
        <w:bottom w:val="none" w:sz="0" w:space="0" w:color="auto"/>
        <w:right w:val="none" w:sz="0" w:space="0" w:color="auto"/>
      </w:divBdr>
    </w:div>
    <w:div w:id="2044019706">
      <w:bodyDiv w:val="1"/>
      <w:marLeft w:val="0"/>
      <w:marRight w:val="0"/>
      <w:marTop w:val="0"/>
      <w:marBottom w:val="0"/>
      <w:divBdr>
        <w:top w:val="none" w:sz="0" w:space="0" w:color="auto"/>
        <w:left w:val="none" w:sz="0" w:space="0" w:color="auto"/>
        <w:bottom w:val="none" w:sz="0" w:space="0" w:color="auto"/>
        <w:right w:val="none" w:sz="0" w:space="0" w:color="auto"/>
      </w:divBdr>
    </w:div>
    <w:div w:id="2066641647">
      <w:bodyDiv w:val="1"/>
      <w:marLeft w:val="0"/>
      <w:marRight w:val="0"/>
      <w:marTop w:val="0"/>
      <w:marBottom w:val="0"/>
      <w:divBdr>
        <w:top w:val="none" w:sz="0" w:space="0" w:color="auto"/>
        <w:left w:val="none" w:sz="0" w:space="0" w:color="auto"/>
        <w:bottom w:val="none" w:sz="0" w:space="0" w:color="auto"/>
        <w:right w:val="none" w:sz="0" w:space="0" w:color="auto"/>
      </w:divBdr>
    </w:div>
    <w:div w:id="2105832686">
      <w:bodyDiv w:val="1"/>
      <w:marLeft w:val="0"/>
      <w:marRight w:val="0"/>
      <w:marTop w:val="0"/>
      <w:marBottom w:val="0"/>
      <w:divBdr>
        <w:top w:val="none" w:sz="0" w:space="0" w:color="auto"/>
        <w:left w:val="none" w:sz="0" w:space="0" w:color="auto"/>
        <w:bottom w:val="none" w:sz="0" w:space="0" w:color="auto"/>
        <w:right w:val="none" w:sz="0" w:space="0" w:color="auto"/>
      </w:divBdr>
    </w:div>
    <w:div w:id="212745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5579-3C30-4A01-AA81-5F18A7C3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3057</Words>
  <Characters>17428</Characters>
  <Application>Microsoft Office Word</Application>
  <DocSecurity>0</DocSecurity>
  <Lines>145</Lines>
  <Paragraphs>40</Paragraphs>
  <ScaleCrop>false</ScaleCrop>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Rassavong, Dalaysone</dc:creator>
  <cp:keywords/>
  <dc:description/>
  <cp:lastModifiedBy>Yahya Gahbiche</cp:lastModifiedBy>
  <cp:revision>2</cp:revision>
  <dcterms:created xsi:type="dcterms:W3CDTF">2020-09-25T05:41:00Z</dcterms:created>
  <dcterms:modified xsi:type="dcterms:W3CDTF">2020-09-25T05:41:00Z</dcterms:modified>
</cp:coreProperties>
</file>